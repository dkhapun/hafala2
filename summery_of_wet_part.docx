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EDE" w:rsidRDefault="00976228" w:rsidP="004A6944">
      <w:pPr>
        <w:pStyle w:val="1"/>
        <w:rPr>
          <w:rtl/>
        </w:rPr>
      </w:pPr>
      <w:r w:rsidRPr="00976228">
        <w:rPr>
          <w:rFonts w:hint="cs"/>
          <w:rtl/>
        </w:rPr>
        <w:t>סיכום החלק הרטוב</w:t>
      </w:r>
    </w:p>
    <w:p w:rsidR="00976228" w:rsidRDefault="00976228">
      <w:pPr>
        <w:rPr>
          <w:b/>
          <w:bCs/>
          <w:rtl/>
        </w:rPr>
      </w:pPr>
    </w:p>
    <w:p w:rsidR="00976228" w:rsidRDefault="004A6944" w:rsidP="004A6944">
      <w:pPr>
        <w:pStyle w:val="2"/>
        <w:rPr>
          <w:rtl/>
        </w:rPr>
      </w:pPr>
      <w:r>
        <w:rPr>
          <w:rFonts w:hint="cs"/>
          <w:rtl/>
        </w:rPr>
        <w:t xml:space="preserve">טיפול במדיניות </w:t>
      </w:r>
      <w:r>
        <w:rPr>
          <w:rFonts w:hint="cs"/>
        </w:rPr>
        <w:t>SCHED_SHORT</w:t>
      </w:r>
      <w:r>
        <w:rPr>
          <w:rFonts w:hint="cs"/>
          <w:rtl/>
        </w:rPr>
        <w:t>:</w:t>
      </w:r>
    </w:p>
    <w:p w:rsidR="004A6944" w:rsidRDefault="004A6944" w:rsidP="004A6944">
      <w:pPr>
        <w:rPr>
          <w:rtl/>
        </w:rPr>
      </w:pPr>
      <w:r>
        <w:rPr>
          <w:rFonts w:hint="cs"/>
          <w:rtl/>
        </w:rPr>
        <w:t>נחלק את הטיפול לפי קבצים:</w:t>
      </w:r>
    </w:p>
    <w:p w:rsidR="004A6944" w:rsidRDefault="004A6944" w:rsidP="00785811">
      <w:pPr>
        <w:pStyle w:val="3"/>
        <w:bidi w:val="0"/>
      </w:pPr>
      <w:r w:rsidRPr="004A6944">
        <w:t>\</w:t>
      </w:r>
      <w:proofErr w:type="spellStart"/>
      <w:r w:rsidRPr="004A6944">
        <w:t>usr</w:t>
      </w:r>
      <w:proofErr w:type="spellEnd"/>
      <w:r w:rsidRPr="004A6944">
        <w:t>\</w:t>
      </w:r>
      <w:proofErr w:type="spellStart"/>
      <w:r w:rsidRPr="004A6944">
        <w:t>src</w:t>
      </w:r>
      <w:proofErr w:type="spellEnd"/>
      <w:r w:rsidRPr="004A6944">
        <w:t>\linux-2.4.18-14custom\include\</w:t>
      </w:r>
      <w:proofErr w:type="spellStart"/>
      <w:r w:rsidRPr="004A6944">
        <w:t>linux</w:t>
      </w:r>
      <w:proofErr w:type="spellEnd"/>
      <w:r>
        <w:t>\</w:t>
      </w:r>
      <w:proofErr w:type="spellStart"/>
      <w:r>
        <w:t>sched.h</w:t>
      </w:r>
      <w:proofErr w:type="spellEnd"/>
    </w:p>
    <w:p w:rsidR="004A6944" w:rsidRDefault="004A6944" w:rsidP="004A6944">
      <w:pPr>
        <w:rPr>
          <w:rtl/>
        </w:rPr>
      </w:pPr>
      <w:r>
        <w:rPr>
          <w:rFonts w:hint="cs"/>
          <w:rtl/>
        </w:rPr>
        <w:t>קובץ זה אחראי להגדרות הקשורות לניהול משימות בגרעין.</w:t>
      </w:r>
    </w:p>
    <w:p w:rsidR="004A6944" w:rsidRDefault="004A6944" w:rsidP="004A6944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proofErr w:type="spellStart"/>
      <w:r>
        <w:t>task_sturct</w:t>
      </w:r>
      <w:proofErr w:type="spellEnd"/>
      <w:r>
        <w:rPr>
          <w:rFonts w:hint="cs"/>
          <w:rtl/>
        </w:rPr>
        <w:t xml:space="preserve"> הוספנו שדות המשמרים את תכונות התהליך כתהליך ממדיניות </w:t>
      </w:r>
      <w:r>
        <w:t>short</w:t>
      </w:r>
      <w:r>
        <w:rPr>
          <w:rFonts w:hint="cs"/>
          <w:rtl/>
        </w:rPr>
        <w:t>:</w:t>
      </w:r>
    </w:p>
    <w:p w:rsidR="004A6944" w:rsidRDefault="004A6944" w:rsidP="004A6944">
      <w:pPr>
        <w:pStyle w:val="a3"/>
        <w:bidi w:val="0"/>
      </w:pPr>
      <w:r>
        <w:rPr>
          <w:noProof/>
        </w:rPr>
        <w:drawing>
          <wp:inline distT="0" distB="0" distL="0" distR="0" wp14:anchorId="47600178" wp14:editId="32FE3EA5">
            <wp:extent cx="1676400" cy="190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            </w:t>
      </w:r>
      <w:r w:rsidRPr="004A6944">
        <w:rPr>
          <w:position w:val="-4"/>
        </w:rPr>
        <w:object w:dxaOrig="1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4.25pt" o:ole="">
            <v:imagedata r:id="rId7" o:title=""/>
          </v:shape>
          <o:OLEObject Type="Embed" ProgID="Equation.DSMT4" ShapeID="_x0000_i1025" DrawAspect="Content" ObjectID="_1492423594" r:id="rId8"/>
        </w:objec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7247DB3B" wp14:editId="5BBF30E5">
            <wp:extent cx="3295650" cy="8001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44" w:rsidRDefault="004A6944" w:rsidP="004A6944">
      <w:pPr>
        <w:pStyle w:val="a3"/>
        <w:rPr>
          <w:rtl/>
        </w:rPr>
      </w:pPr>
      <w:r>
        <w:rPr>
          <w:rFonts w:hint="cs"/>
          <w:rtl/>
        </w:rPr>
        <w:t xml:space="preserve">בנוסף אפסנו את כל השדות הללו במאקרו </w:t>
      </w:r>
      <w:r w:rsidRPr="004A6944">
        <w:t>INIT_TASK</w:t>
      </w:r>
      <w:r>
        <w:rPr>
          <w:rFonts w:hint="cs"/>
          <w:rtl/>
        </w:rPr>
        <w:t>.</w:t>
      </w:r>
    </w:p>
    <w:p w:rsidR="004A6944" w:rsidRDefault="004A6944" w:rsidP="004A694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ייצוא פונקציות ההכנסה וההוצאה של תהליכים מהתורים בהם מורצים תהליכים במערכת. ייצוא זה נעשה על מנת לעמוד בדרישה כי בעת ביצוע </w:t>
      </w:r>
      <w:r>
        <w:t>fork</w:t>
      </w:r>
      <w:r>
        <w:rPr>
          <w:rFonts w:hint="cs"/>
          <w:rtl/>
        </w:rPr>
        <w:t xml:space="preserve">, יוותר אב ממדיניות </w:t>
      </w:r>
      <w:proofErr w:type="spellStart"/>
      <w:r>
        <w:t>sohrt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מיידית</w:t>
      </w:r>
      <w:proofErr w:type="spellEnd"/>
      <w:r>
        <w:rPr>
          <w:rFonts w:hint="cs"/>
          <w:rtl/>
        </w:rPr>
        <w:t xml:space="preserve"> על המעבד.</w:t>
      </w:r>
    </w:p>
    <w:p w:rsidR="00C30D7A" w:rsidRDefault="00C30D7A" w:rsidP="00C30D7A">
      <w:pPr>
        <w:pStyle w:val="a3"/>
        <w:bidi w:val="0"/>
      </w:pPr>
      <w:r>
        <w:rPr>
          <w:noProof/>
        </w:rPr>
        <w:drawing>
          <wp:inline distT="0" distB="0" distL="0" distR="0" wp14:anchorId="29706260" wp14:editId="0921EE70">
            <wp:extent cx="4295775" cy="55245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5A" w:rsidRDefault="00C31D5A" w:rsidP="00C31D5A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ה</w:t>
      </w:r>
      <w:proofErr w:type="spellStart"/>
      <w:r>
        <w:t>struct</w:t>
      </w:r>
      <w:proofErr w:type="spellEnd"/>
      <w:r>
        <w:t>-</w:t>
      </w:r>
      <w:r>
        <w:rPr>
          <w:rFonts w:hint="cs"/>
          <w:rtl/>
        </w:rPr>
        <w:t xml:space="preserve"> : </w:t>
      </w:r>
      <w:proofErr w:type="spellStart"/>
      <w:r w:rsidRPr="00C31D5A">
        <w:t>sched_param</w:t>
      </w:r>
      <w:proofErr w:type="spellEnd"/>
      <w:r>
        <w:rPr>
          <w:rFonts w:hint="cs"/>
          <w:rtl/>
        </w:rPr>
        <w:t>, זאת על מנת לאפשר למשתמש להגדיר תהליך קיים כ</w:t>
      </w:r>
      <w:r>
        <w:t>short</w:t>
      </w:r>
      <w:r>
        <w:rPr>
          <w:rFonts w:hint="cs"/>
          <w:rtl/>
        </w:rPr>
        <w:t xml:space="preserve"> תוך שימוש בפונקציה </w:t>
      </w:r>
      <w:proofErr w:type="spellStart"/>
      <w:r>
        <w:t>sched_setscheduler</w:t>
      </w:r>
      <w:proofErr w:type="spellEnd"/>
      <w:r>
        <w:rPr>
          <w:rFonts w:hint="cs"/>
          <w:rtl/>
        </w:rPr>
        <w:t>:</w:t>
      </w:r>
    </w:p>
    <w:p w:rsidR="00C31D5A" w:rsidRDefault="00C31D5A" w:rsidP="00C31D5A">
      <w:pPr>
        <w:pStyle w:val="a3"/>
        <w:bidi w:val="0"/>
      </w:pPr>
      <w:r>
        <w:rPr>
          <w:noProof/>
        </w:rPr>
        <w:drawing>
          <wp:inline distT="0" distB="0" distL="0" distR="0" wp14:anchorId="34488BC1" wp14:editId="7B026F66">
            <wp:extent cx="2038350" cy="8953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11" w:rsidRDefault="00785811" w:rsidP="00785811">
      <w:pPr>
        <w:pStyle w:val="a3"/>
        <w:numPr>
          <w:ilvl w:val="0"/>
          <w:numId w:val="1"/>
        </w:numPr>
      </w:pPr>
      <w:r>
        <w:rPr>
          <w:rFonts w:hint="cs"/>
          <w:rtl/>
        </w:rPr>
        <w:t>הגדרה של מדיניות חדשה ברשימת הקבועים המגדירים מדיניות:</w:t>
      </w:r>
    </w:p>
    <w:p w:rsidR="00785811" w:rsidRDefault="00785811" w:rsidP="00785811">
      <w:pPr>
        <w:pStyle w:val="a3"/>
        <w:bidi w:val="0"/>
      </w:pPr>
      <w:r>
        <w:rPr>
          <w:noProof/>
        </w:rPr>
        <w:drawing>
          <wp:inline distT="0" distB="0" distL="0" distR="0" wp14:anchorId="1C8C45D7" wp14:editId="0679878C">
            <wp:extent cx="2047875" cy="7715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11" w:rsidRDefault="00785811" w:rsidP="00785811">
      <w:pPr>
        <w:pStyle w:val="3"/>
        <w:bidi w:val="0"/>
      </w:pPr>
      <w:r w:rsidRPr="00785811">
        <w:t>\</w:t>
      </w:r>
      <w:proofErr w:type="spellStart"/>
      <w:r w:rsidRPr="00785811">
        <w:t>usr</w:t>
      </w:r>
      <w:proofErr w:type="spellEnd"/>
      <w:r w:rsidRPr="00785811">
        <w:t>\include\bits</w:t>
      </w:r>
      <w:r>
        <w:t>\</w:t>
      </w:r>
      <w:proofErr w:type="spellStart"/>
      <w:r>
        <w:t>sched.h</w:t>
      </w:r>
      <w:proofErr w:type="spellEnd"/>
    </w:p>
    <w:p w:rsidR="00785811" w:rsidRDefault="00785811" w:rsidP="005E2F5D">
      <w:pPr>
        <w:rPr>
          <w:rtl/>
        </w:rPr>
      </w:pPr>
      <w:r>
        <w:rPr>
          <w:rFonts w:hint="cs"/>
          <w:rtl/>
        </w:rPr>
        <w:t xml:space="preserve">שינוי קובץ זה נועד על מנת לאפשר למשתמש ליצור בעצמו מבנה מסוג </w:t>
      </w:r>
      <w:proofErr w:type="spellStart"/>
      <w:r>
        <w:t>sched_param</w:t>
      </w:r>
      <w:proofErr w:type="spellEnd"/>
      <w:r>
        <w:rPr>
          <w:rFonts w:hint="cs"/>
          <w:rtl/>
        </w:rPr>
        <w:t xml:space="preserve"> וכן על מנת לזהות את קבוע המדיניות החדשה.</w:t>
      </w:r>
    </w:p>
    <w:p w:rsidR="00785811" w:rsidRDefault="00785811" w:rsidP="00785811">
      <w:pPr>
        <w:pStyle w:val="3"/>
        <w:bidi w:val="0"/>
      </w:pPr>
      <w:r w:rsidRPr="00785811">
        <w:t>\</w:t>
      </w:r>
      <w:proofErr w:type="spellStart"/>
      <w:r w:rsidRPr="00785811">
        <w:t>usr</w:t>
      </w:r>
      <w:proofErr w:type="spellEnd"/>
      <w:r w:rsidRPr="00785811">
        <w:t>\</w:t>
      </w:r>
      <w:proofErr w:type="spellStart"/>
      <w:r w:rsidRPr="00785811">
        <w:t>src</w:t>
      </w:r>
      <w:proofErr w:type="spellEnd"/>
      <w:r w:rsidRPr="00785811">
        <w:t>\linux-2.4.18-14custom\kernel</w:t>
      </w:r>
      <w:r>
        <w:t>\</w:t>
      </w:r>
      <w:proofErr w:type="spellStart"/>
      <w:r>
        <w:t>sched.c</w:t>
      </w:r>
      <w:proofErr w:type="spellEnd"/>
    </w:p>
    <w:p w:rsidR="0089310A" w:rsidRDefault="00785811" w:rsidP="0089310A">
      <w:pPr>
        <w:rPr>
          <w:rtl/>
        </w:rPr>
      </w:pPr>
      <w:r>
        <w:rPr>
          <w:rFonts w:hint="cs"/>
          <w:rtl/>
        </w:rPr>
        <w:t xml:space="preserve">בקובץ זה נעשו רב השינויים </w:t>
      </w:r>
      <w:r>
        <w:rPr>
          <w:rtl/>
        </w:rPr>
        <w:t>–</w:t>
      </w:r>
      <w:r>
        <w:rPr>
          <w:rFonts w:hint="cs"/>
          <w:rtl/>
        </w:rPr>
        <w:t xml:space="preserve"> הוא האחראי בפועל ל</w:t>
      </w:r>
      <w:r w:rsidR="0089310A">
        <w:rPr>
          <w:rFonts w:hint="cs"/>
          <w:rtl/>
        </w:rPr>
        <w:t>בחירת התהליכים הרצים וסדר ריצתם.</w:t>
      </w:r>
      <w:r w:rsidR="0089310A">
        <w:rPr>
          <w:rtl/>
        </w:rPr>
        <w:br/>
      </w:r>
      <w:r w:rsidR="0089310A">
        <w:rPr>
          <w:rFonts w:hint="cs"/>
          <w:rtl/>
        </w:rPr>
        <w:t>נחלק את ההסבר לקובץ זה לפי הפונקציות והמבנים אותם שינינו בקובץ:</w:t>
      </w:r>
    </w:p>
    <w:p w:rsidR="0089310A" w:rsidRDefault="0089310A" w:rsidP="0089310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המאקרו </w:t>
      </w:r>
      <w:r w:rsidRPr="0089310A">
        <w:t>SHORT_TIMESLICE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מחשב את משך הקוואנטום שיש לתת לתהליך </w:t>
      </w:r>
      <w:r>
        <w:t>short</w:t>
      </w:r>
      <w:r>
        <w:rPr>
          <w:rFonts w:hint="cs"/>
          <w:rtl/>
        </w:rPr>
        <w:t xml:space="preserve"> בעת היווצרו או לאחר סיום ריצתו ב</w:t>
      </w:r>
      <w:r>
        <w:t>epoch</w:t>
      </w:r>
      <w:r>
        <w:rPr>
          <w:rFonts w:hint="cs"/>
          <w:rtl/>
        </w:rPr>
        <w:t xml:space="preserve"> הנוכחי.</w:t>
      </w:r>
    </w:p>
    <w:p w:rsidR="00F1752F" w:rsidRDefault="00F1752F" w:rsidP="00F1752F">
      <w:pPr>
        <w:pStyle w:val="a3"/>
        <w:numPr>
          <w:ilvl w:val="0"/>
          <w:numId w:val="1"/>
        </w:numPr>
      </w:pPr>
      <w:r>
        <w:rPr>
          <w:rFonts w:hint="cs"/>
          <w:rtl/>
        </w:rPr>
        <w:t>שינוי מבני ב</w:t>
      </w:r>
      <w:proofErr w:type="spellStart"/>
      <w:r w:rsidRPr="00F1752F">
        <w:t>runqueue</w:t>
      </w:r>
      <w:proofErr w:type="spellEnd"/>
      <w:r>
        <w:rPr>
          <w:rFonts w:hint="cs"/>
          <w:rtl/>
        </w:rPr>
        <w:t>: הוספת תורים שיאכלסו את תהליכי ה</w:t>
      </w:r>
      <w:r>
        <w:t>short</w:t>
      </w:r>
      <w:r w:rsidR="00C77032">
        <w:t>-</w:t>
      </w:r>
      <w:r>
        <w:rPr>
          <w:rFonts w:hint="cs"/>
          <w:rtl/>
        </w:rPr>
        <w:t xml:space="preserve"> וה</w:t>
      </w:r>
      <w:r w:rsidR="00C77032">
        <w:rPr>
          <w:rFonts w:hint="cs"/>
          <w:rtl/>
        </w:rPr>
        <w:t>-</w:t>
      </w:r>
      <w:proofErr w:type="spellStart"/>
      <w:r>
        <w:t>overdue_short</w:t>
      </w:r>
      <w:proofErr w:type="spellEnd"/>
      <w:r>
        <w:rPr>
          <w:rFonts w:hint="cs"/>
          <w:rtl/>
        </w:rPr>
        <w:t xml:space="preserve"> שרצים במערכת</w:t>
      </w:r>
    </w:p>
    <w:p w:rsidR="00F1752F" w:rsidRDefault="00F1752F" w:rsidP="00F1752F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3670B42A" wp14:editId="018B2A0C">
            <wp:extent cx="1714500" cy="33337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2F" w:rsidRDefault="00F1752F" w:rsidP="00F1752F">
      <w:pPr>
        <w:pStyle w:val="a3"/>
        <w:bidi w:val="0"/>
      </w:pPr>
      <w:r>
        <w:t xml:space="preserve">                      </w:t>
      </w:r>
      <w:r w:rsidRPr="00F1752F">
        <w:rPr>
          <w:position w:val="-4"/>
        </w:rPr>
        <w:object w:dxaOrig="120" w:dyaOrig="279">
          <v:shape id="_x0000_i1026" type="#_x0000_t75" style="width:6pt;height:14.25pt" o:ole="">
            <v:imagedata r:id="rId14" o:title=""/>
          </v:shape>
          <o:OLEObject Type="Embed" ProgID="Equation.DSMT4" ShapeID="_x0000_i1026" DrawAspect="Content" ObjectID="_1492423595" r:id="rId15"/>
        </w:object>
      </w:r>
      <w:r>
        <w:t xml:space="preserve"> </w:t>
      </w:r>
    </w:p>
    <w:p w:rsidR="00F1752F" w:rsidRDefault="00F1752F" w:rsidP="00F1752F">
      <w:pPr>
        <w:pStyle w:val="a3"/>
        <w:bidi w:val="0"/>
      </w:pPr>
      <w:r>
        <w:rPr>
          <w:noProof/>
        </w:rPr>
        <w:drawing>
          <wp:inline distT="0" distB="0" distL="0" distR="0" wp14:anchorId="1A5DA97A" wp14:editId="4D637BAF">
            <wp:extent cx="3286125" cy="209550"/>
            <wp:effectExtent l="0" t="0" r="952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2F" w:rsidRDefault="00F1752F" w:rsidP="00F1752F">
      <w:pPr>
        <w:pStyle w:val="a3"/>
        <w:bidi w:val="0"/>
      </w:pPr>
      <w:r>
        <w:t xml:space="preserve">                      </w:t>
      </w:r>
      <w:r w:rsidRPr="00F1752F">
        <w:rPr>
          <w:position w:val="-4"/>
        </w:rPr>
        <w:object w:dxaOrig="120" w:dyaOrig="279">
          <v:shape id="_x0000_i1027" type="#_x0000_t75" style="width:6pt;height:14.25pt" o:ole="">
            <v:imagedata r:id="rId17" o:title=""/>
          </v:shape>
          <o:OLEObject Type="Embed" ProgID="Equation.DSMT4" ShapeID="_x0000_i1027" DrawAspect="Content" ObjectID="_1492423596" r:id="rId18"/>
        </w:object>
      </w:r>
      <w:r>
        <w:t xml:space="preserve"> </w:t>
      </w:r>
    </w:p>
    <w:p w:rsidR="00F1752F" w:rsidRDefault="00F1752F" w:rsidP="00F1752F">
      <w:pPr>
        <w:pStyle w:val="a3"/>
        <w:bidi w:val="0"/>
      </w:pPr>
      <w:r>
        <w:rPr>
          <w:noProof/>
        </w:rPr>
        <w:drawing>
          <wp:inline distT="0" distB="0" distL="0" distR="0" wp14:anchorId="7B78501C" wp14:editId="6AF3ADA5">
            <wp:extent cx="2581275" cy="15240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2F" w:rsidRDefault="00F1752F" w:rsidP="00F1752F">
      <w:pPr>
        <w:pStyle w:val="a3"/>
        <w:rPr>
          <w:rtl/>
        </w:rPr>
      </w:pPr>
      <w:r>
        <w:rPr>
          <w:rFonts w:hint="cs"/>
          <w:rtl/>
        </w:rPr>
        <w:t>בנוסף, נרחיב את אתחול ה</w:t>
      </w:r>
      <w:r>
        <w:t>arrays</w:t>
      </w:r>
      <w:r>
        <w:rPr>
          <w:rFonts w:hint="cs"/>
          <w:rtl/>
        </w:rPr>
        <w:t xml:space="preserve"> וכן נאתחל את </w:t>
      </w:r>
      <w:r w:rsidR="00597FD8">
        <w:rPr>
          <w:rFonts w:hint="cs"/>
          <w:rtl/>
        </w:rPr>
        <w:t xml:space="preserve">התורים </w:t>
      </w:r>
      <w:proofErr w:type="spellStart"/>
      <w:r w:rsidR="00597FD8">
        <w:t>short_q</w:t>
      </w:r>
      <w:proofErr w:type="spellEnd"/>
      <w:r w:rsidR="00597FD8">
        <w:rPr>
          <w:rFonts w:hint="cs"/>
          <w:rtl/>
        </w:rPr>
        <w:t xml:space="preserve"> ו </w:t>
      </w:r>
      <w:r w:rsidR="00597FD8">
        <w:t>overdue</w:t>
      </w:r>
      <w:r w:rsidR="00597FD8">
        <w:rPr>
          <w:rFonts w:hint="cs"/>
          <w:rtl/>
        </w:rPr>
        <w:t xml:space="preserve"> בפונקציה </w:t>
      </w:r>
      <w:proofErr w:type="spellStart"/>
      <w:r w:rsidR="00597FD8">
        <w:t>sched_init</w:t>
      </w:r>
      <w:proofErr w:type="spellEnd"/>
      <w:r w:rsidR="00597FD8">
        <w:rPr>
          <w:rFonts w:hint="cs"/>
          <w:rtl/>
        </w:rPr>
        <w:t>.</w:t>
      </w:r>
    </w:p>
    <w:p w:rsidR="00C77032" w:rsidRPr="00C77032" w:rsidRDefault="00C77032" w:rsidP="00C77032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C77032">
        <w:rPr>
          <w:b/>
          <w:bCs/>
        </w:rPr>
        <w:t>effective_</w:t>
      </w:r>
      <w:proofErr w:type="gramStart"/>
      <w:r w:rsidRPr="00C77032">
        <w:rPr>
          <w:b/>
          <w:bCs/>
        </w:rPr>
        <w:t>prio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הוספנו טיפול במקרה בו התהליך מסוג </w:t>
      </w:r>
      <w:r>
        <w:t>short</w:t>
      </w:r>
      <w:r>
        <w:rPr>
          <w:rFonts w:hint="cs"/>
          <w:rtl/>
        </w:rPr>
        <w:t xml:space="preserve"> כך שה</w:t>
      </w:r>
      <w:r>
        <w:t>dynamic priority</w:t>
      </w:r>
      <w:r>
        <w:rPr>
          <w:rFonts w:hint="cs"/>
          <w:rtl/>
        </w:rPr>
        <w:t xml:space="preserve"> של </w:t>
      </w:r>
      <w:r>
        <w:t>SHORT</w:t>
      </w:r>
      <w:r>
        <w:rPr>
          <w:rFonts w:hint="cs"/>
          <w:rtl/>
        </w:rPr>
        <w:t xml:space="preserve"> היא</w:t>
      </w:r>
      <w:r>
        <w:t xml:space="preserve"> </w:t>
      </w:r>
      <w:r>
        <w:rPr>
          <w:rFonts w:hint="cs"/>
          <w:rtl/>
        </w:rPr>
        <w:t>ה</w:t>
      </w:r>
      <w:r>
        <w:t>static priority</w:t>
      </w:r>
      <w:r>
        <w:rPr>
          <w:rFonts w:hint="cs"/>
          <w:rtl/>
        </w:rPr>
        <w:t xml:space="preserve"> שלו, ו</w:t>
      </w:r>
      <w:r w:rsidRPr="00DC44F6">
        <w:rPr>
          <w:rFonts w:hint="cs"/>
          <w:rtl/>
        </w:rPr>
        <w:t xml:space="preserve"> </w:t>
      </w:r>
      <w:r>
        <w:rPr>
          <w:rFonts w:hint="cs"/>
          <w:rtl/>
        </w:rPr>
        <w:t>שה</w:t>
      </w:r>
      <w:r>
        <w:t>dynamic priority</w:t>
      </w:r>
      <w:r>
        <w:rPr>
          <w:rFonts w:hint="cs"/>
          <w:rtl/>
        </w:rPr>
        <w:t xml:space="preserve"> של </w:t>
      </w:r>
      <w:r>
        <w:t>SHORT overdue</w:t>
      </w:r>
      <w:r>
        <w:rPr>
          <w:rFonts w:hint="cs"/>
          <w:rtl/>
        </w:rPr>
        <w:t xml:space="preserve"> היא 0. השגנו זאת ע"י קביעת</w:t>
      </w:r>
      <w:r>
        <w:rPr>
          <w:rFonts w:hint="cs"/>
          <w:rtl/>
        </w:rPr>
        <w:t xml:space="preserve"> ערכים מתאימים ב</w:t>
      </w:r>
      <w:r>
        <w:t>bonus</w:t>
      </w:r>
      <w:r>
        <w:rPr>
          <w:rFonts w:hint="cs"/>
          <w:rtl/>
        </w:rPr>
        <w:t>.</w:t>
      </w:r>
      <w:r>
        <w:rPr>
          <w:rtl/>
        </w:rPr>
        <w:br/>
      </w:r>
    </w:p>
    <w:p w:rsidR="00C77032" w:rsidRPr="00C77032" w:rsidRDefault="00C77032" w:rsidP="00C77032">
      <w:pPr>
        <w:pStyle w:val="a3"/>
        <w:numPr>
          <w:ilvl w:val="0"/>
          <w:numId w:val="1"/>
        </w:numPr>
      </w:pPr>
      <w:r w:rsidRPr="00C77032">
        <w:rPr>
          <w:b/>
          <w:bCs/>
        </w:rPr>
        <w:t xml:space="preserve"> : </w:t>
      </w:r>
      <w:proofErr w:type="spellStart"/>
      <w:proofErr w:type="gramStart"/>
      <w:r w:rsidRPr="00C77032">
        <w:rPr>
          <w:b/>
          <w:bCs/>
        </w:rPr>
        <w:t>activate_task</w:t>
      </w:r>
      <w:proofErr w:type="spellEnd"/>
      <w:r>
        <w:rPr>
          <w:rFonts w:hint="cs"/>
          <w:rtl/>
        </w:rPr>
        <w:t>הוספנו</w:t>
      </w:r>
      <w:proofErr w:type="gramEnd"/>
      <w:r>
        <w:rPr>
          <w:rFonts w:hint="cs"/>
          <w:rtl/>
        </w:rPr>
        <w:t xml:space="preserve"> עדכון של ה</w:t>
      </w:r>
      <w:proofErr w:type="spellStart"/>
      <w:r>
        <w:t>prio_array</w:t>
      </w:r>
      <w:proofErr w:type="spellEnd"/>
      <w:r>
        <w:rPr>
          <w:rFonts w:hint="cs"/>
          <w:rtl/>
        </w:rPr>
        <w:t xml:space="preserve">   ב</w:t>
      </w:r>
      <w:proofErr w:type="spellStart"/>
      <w:r>
        <w:t>rq</w:t>
      </w:r>
      <w:proofErr w:type="spellEnd"/>
      <w:r>
        <w:t xml:space="preserve"> </w:t>
      </w:r>
      <w:r>
        <w:rPr>
          <w:rFonts w:hint="cs"/>
          <w:rtl/>
        </w:rPr>
        <w:t xml:space="preserve"> המתאים ל</w:t>
      </w:r>
      <w:r>
        <w:t>SHORT</w:t>
      </w:r>
      <w:r>
        <w:rPr>
          <w:rFonts w:hint="cs"/>
          <w:rtl/>
        </w:rPr>
        <w:t xml:space="preserve"> (</w:t>
      </w:r>
      <w:proofErr w:type="spellStart"/>
      <w:r>
        <w:t>short_q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ול</w:t>
      </w:r>
      <w:proofErr w:type="spellEnd"/>
      <w:r>
        <w:rPr>
          <w:rFonts w:hint="cs"/>
          <w:rtl/>
        </w:rPr>
        <w:t xml:space="preserve"> </w:t>
      </w:r>
      <w:r>
        <w:t>SHORT overdue</w:t>
      </w:r>
      <w:r>
        <w:rPr>
          <w:rFonts w:hint="cs"/>
          <w:rtl/>
        </w:rPr>
        <w:t xml:space="preserve"> (</w:t>
      </w:r>
      <w:r>
        <w:t>overdue</w:t>
      </w:r>
      <w:r>
        <w:rPr>
          <w:rFonts w:hint="cs"/>
          <w:rtl/>
        </w:rPr>
        <w:t>) כך שהפונקציה תבצע הכנסה לתור המתאים של התהליכים.</w:t>
      </w:r>
    </w:p>
    <w:p w:rsidR="00C77032" w:rsidRPr="00C77032" w:rsidRDefault="00C77032" w:rsidP="009201E3">
      <w:pPr>
        <w:pStyle w:val="a3"/>
        <w:numPr>
          <w:ilvl w:val="0"/>
          <w:numId w:val="1"/>
        </w:numPr>
      </w:pPr>
      <w:r w:rsidRPr="00A44BD9">
        <w:rPr>
          <w:b/>
          <w:bCs/>
        </w:rPr>
        <w:t xml:space="preserve"> : </w:t>
      </w:r>
      <w:proofErr w:type="spellStart"/>
      <w:r w:rsidRPr="00A44BD9">
        <w:rPr>
          <w:b/>
          <w:bCs/>
        </w:rPr>
        <w:t>de</w:t>
      </w:r>
      <w:r w:rsidRPr="00A44BD9">
        <w:rPr>
          <w:b/>
          <w:bCs/>
        </w:rPr>
        <w:t>activate_task</w:t>
      </w:r>
      <w:proofErr w:type="spellEnd"/>
      <w:r>
        <w:rPr>
          <w:rFonts w:hint="cs"/>
          <w:rtl/>
        </w:rPr>
        <w:t>הוצאנו מה</w:t>
      </w:r>
      <w:proofErr w:type="spellStart"/>
      <w:r>
        <w:t>prio_array</w:t>
      </w:r>
      <w:proofErr w:type="spellEnd"/>
      <w:r>
        <w:rPr>
          <w:rFonts w:hint="cs"/>
          <w:rtl/>
        </w:rPr>
        <w:t xml:space="preserve">   </w:t>
      </w:r>
      <w:proofErr w:type="gramStart"/>
      <w:r>
        <w:rPr>
          <w:rFonts w:hint="cs"/>
          <w:rtl/>
        </w:rPr>
        <w:t>ב</w:t>
      </w:r>
      <w:proofErr w:type="spellStart"/>
      <w:r>
        <w:t>rq</w:t>
      </w:r>
      <w:proofErr w:type="spellEnd"/>
      <w:r>
        <w:t xml:space="preserve"> </w:t>
      </w:r>
      <w:r>
        <w:rPr>
          <w:rFonts w:hint="cs"/>
          <w:rtl/>
        </w:rPr>
        <w:t xml:space="preserve"> המתאים</w:t>
      </w:r>
      <w:proofErr w:type="gramEnd"/>
      <w:r>
        <w:rPr>
          <w:rFonts w:hint="cs"/>
          <w:rtl/>
        </w:rPr>
        <w:t xml:space="preserve"> ל</w:t>
      </w:r>
      <w:r>
        <w:t>SHORT</w:t>
      </w:r>
      <w:r>
        <w:rPr>
          <w:rFonts w:hint="cs"/>
          <w:rtl/>
        </w:rPr>
        <w:t xml:space="preserve"> (</w:t>
      </w:r>
      <w:proofErr w:type="spellStart"/>
      <w:r>
        <w:t>short_q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ול</w:t>
      </w:r>
      <w:proofErr w:type="spellEnd"/>
      <w:r>
        <w:rPr>
          <w:rFonts w:hint="cs"/>
          <w:rtl/>
        </w:rPr>
        <w:t xml:space="preserve"> </w:t>
      </w:r>
      <w:r>
        <w:t>SHORT overdue</w:t>
      </w:r>
      <w:r>
        <w:rPr>
          <w:rFonts w:hint="cs"/>
          <w:rtl/>
        </w:rPr>
        <w:t xml:space="preserve"> (</w:t>
      </w:r>
      <w:r>
        <w:t>overdue</w:t>
      </w:r>
      <w:r>
        <w:rPr>
          <w:rFonts w:hint="cs"/>
          <w:rtl/>
        </w:rPr>
        <w:t xml:space="preserve">) </w:t>
      </w:r>
      <w:r w:rsidR="00A44BD9">
        <w:rPr>
          <w:rFonts w:hint="cs"/>
          <w:rtl/>
        </w:rPr>
        <w:t>את התהליך הנתון.</w:t>
      </w:r>
    </w:p>
    <w:p w:rsidR="00C77032" w:rsidRDefault="00C77032" w:rsidP="00C77032">
      <w:pPr>
        <w:pStyle w:val="a3"/>
        <w:numPr>
          <w:ilvl w:val="0"/>
          <w:numId w:val="1"/>
        </w:numPr>
        <w:rPr>
          <w:rtl/>
        </w:rPr>
      </w:pPr>
      <w:proofErr w:type="spellStart"/>
      <w:r w:rsidRPr="00C77032">
        <w:rPr>
          <w:b/>
          <w:bCs/>
        </w:rPr>
        <w:t>scheduler_</w:t>
      </w:r>
      <w:proofErr w:type="gramStart"/>
      <w:r w:rsidRPr="00C77032">
        <w:rPr>
          <w:b/>
          <w:bCs/>
        </w:rPr>
        <w:t>tick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הוספנו טיפול מתאים במעבר של </w:t>
      </w:r>
      <w:r>
        <w:t>SHORT</w:t>
      </w:r>
      <w:r>
        <w:rPr>
          <w:rFonts w:hint="cs"/>
          <w:rtl/>
        </w:rPr>
        <w:t xml:space="preserve"> ל</w:t>
      </w:r>
      <w:r>
        <w:t>SHORT 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</w:t>
      </w:r>
      <w:proofErr w:type="spellStart"/>
      <w:r>
        <w:t>time_slice</w:t>
      </w:r>
      <w:proofErr w:type="spellEnd"/>
      <w:r>
        <w:rPr>
          <w:rFonts w:hint="cs"/>
          <w:rtl/>
        </w:rPr>
        <w:t xml:space="preserve"> הוא 0 או כאשר נגמרו לתהליך </w:t>
      </w:r>
      <w:r>
        <w:t xml:space="preserve">SHORT </w:t>
      </w:r>
      <w:r>
        <w:rPr>
          <w:rFonts w:hint="cs"/>
          <w:rtl/>
        </w:rPr>
        <w:t xml:space="preserve"> ה</w:t>
      </w:r>
      <w:r w:rsidRPr="00234795">
        <w:t xml:space="preserve"> </w:t>
      </w:r>
      <w:proofErr w:type="spellStart"/>
      <w:r w:rsidRPr="00234795">
        <w:t>number_of_trials</w:t>
      </w:r>
      <w:proofErr w:type="spellEnd"/>
      <w:r>
        <w:rPr>
          <w:rFonts w:hint="cs"/>
          <w:rtl/>
        </w:rPr>
        <w:t xml:space="preserve">- הוצאה מהתור של </w:t>
      </w:r>
      <w:r>
        <w:t>SHORT</w:t>
      </w:r>
      <w:r>
        <w:rPr>
          <w:rFonts w:hint="cs"/>
          <w:rtl/>
        </w:rPr>
        <w:t xml:space="preserve"> הרגיל לתור של ה</w:t>
      </w:r>
      <w:r>
        <w:t>overdue</w:t>
      </w:r>
      <w:r>
        <w:rPr>
          <w:rFonts w:hint="cs"/>
          <w:rtl/>
        </w:rPr>
        <w:t xml:space="preserve">.  מתעדכנים בנוסף השדות </w:t>
      </w:r>
      <w:proofErr w:type="spellStart"/>
      <w:r>
        <w:t>time_slice</w:t>
      </w:r>
      <w:proofErr w:type="spellEnd"/>
      <w:r>
        <w:rPr>
          <w:rFonts w:hint="cs"/>
          <w:rtl/>
        </w:rPr>
        <w:t xml:space="preserve"> ו</w:t>
      </w:r>
      <w:proofErr w:type="spellStart"/>
      <w:r>
        <w:t>current_trail</w:t>
      </w:r>
      <w:proofErr w:type="spellEnd"/>
      <w:r>
        <w:rPr>
          <w:rFonts w:hint="cs"/>
          <w:rtl/>
        </w:rPr>
        <w:t xml:space="preserve"> בכל כניסה לפונקציה, לשם מעקב אם צריך לעבור ל</w:t>
      </w:r>
      <w:r>
        <w:t>overdue</w:t>
      </w:r>
      <w:r>
        <w:rPr>
          <w:rFonts w:hint="cs"/>
          <w:rtl/>
        </w:rPr>
        <w:t>.</w:t>
      </w:r>
    </w:p>
    <w:p w:rsidR="00C77032" w:rsidRDefault="008D6D1F" w:rsidP="00C77032">
      <w:pPr>
        <w:pStyle w:val="a3"/>
        <w:numPr>
          <w:ilvl w:val="0"/>
          <w:numId w:val="1"/>
        </w:numPr>
        <w:rPr>
          <w:rtl/>
        </w:rPr>
      </w:pPr>
      <w:proofErr w:type="gramStart"/>
      <w:r>
        <w:rPr>
          <w:b/>
          <w:bCs/>
        </w:rPr>
        <w:t>s</w:t>
      </w:r>
      <w:r w:rsidR="00C77032" w:rsidRPr="00C77032">
        <w:rPr>
          <w:b/>
          <w:bCs/>
        </w:rPr>
        <w:t>chedule</w:t>
      </w:r>
      <w:r w:rsidR="00C77032">
        <w:rPr>
          <w:rFonts w:hint="cs"/>
          <w:rtl/>
        </w:rPr>
        <w:t xml:space="preserve"> :</w:t>
      </w:r>
      <w:proofErr w:type="gramEnd"/>
      <w:r w:rsidR="00C77032">
        <w:rPr>
          <w:rFonts w:hint="cs"/>
          <w:rtl/>
        </w:rPr>
        <w:t xml:space="preserve"> נוסף חילוק למקרים לפי ה</w:t>
      </w:r>
      <w:r w:rsidR="00C77032">
        <w:t>policy</w:t>
      </w:r>
      <w:r w:rsidR="00C77032">
        <w:rPr>
          <w:rFonts w:hint="cs"/>
          <w:rtl/>
        </w:rPr>
        <w:t xml:space="preserve"> ולפי בחירת עדיפות התהליך (</w:t>
      </w:r>
      <w:r w:rsidR="00C77032">
        <w:t>RT,OTHER</w:t>
      </w:r>
      <w:r w:rsidR="00C77032">
        <w:rPr>
          <w:rFonts w:hint="cs"/>
          <w:rtl/>
        </w:rPr>
        <w:t>,</w:t>
      </w:r>
      <w:r w:rsidR="00C77032">
        <w:t>SHORT,SHORT overdue</w:t>
      </w:r>
      <w:r w:rsidR="00C77032">
        <w:rPr>
          <w:rFonts w:hint="cs"/>
          <w:rtl/>
        </w:rPr>
        <w:t>) לשם בחירת המקום ב</w:t>
      </w:r>
      <w:r w:rsidR="00C77032">
        <w:t>queue</w:t>
      </w:r>
      <w:r w:rsidR="00C77032">
        <w:rPr>
          <w:rFonts w:hint="cs"/>
          <w:rtl/>
        </w:rPr>
        <w:t xml:space="preserve"> המתאים ובחירת תהליך ה</w:t>
      </w:r>
      <w:r w:rsidR="00C77032">
        <w:t>next</w:t>
      </w:r>
      <w:r w:rsidR="00C77032">
        <w:rPr>
          <w:rFonts w:hint="cs"/>
          <w:rtl/>
        </w:rPr>
        <w:t xml:space="preserve"> שירוץ.</w:t>
      </w:r>
    </w:p>
    <w:p w:rsidR="00C77032" w:rsidRDefault="00C77032" w:rsidP="00C77032">
      <w:pPr>
        <w:pStyle w:val="a3"/>
        <w:numPr>
          <w:ilvl w:val="0"/>
          <w:numId w:val="1"/>
        </w:numPr>
        <w:rPr>
          <w:rtl/>
        </w:rPr>
      </w:pPr>
      <w:proofErr w:type="spellStart"/>
      <w:r w:rsidRPr="00C77032">
        <w:rPr>
          <w:b/>
          <w:bCs/>
        </w:rPr>
        <w:t>set_user_</w:t>
      </w:r>
      <w:proofErr w:type="gramStart"/>
      <w:r w:rsidRPr="00C77032">
        <w:rPr>
          <w:b/>
          <w:bCs/>
        </w:rPr>
        <w:t>nice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ביטלנו את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cs"/>
          <w:rtl/>
        </w:rPr>
        <w:t>אפשרות לשנות את ה</w:t>
      </w:r>
      <w:r>
        <w:t>priority</w:t>
      </w:r>
      <w:r>
        <w:rPr>
          <w:rFonts w:hint="cs"/>
          <w:rtl/>
        </w:rPr>
        <w:t xml:space="preserve"> של תהליך שהוא </w:t>
      </w:r>
      <w:r>
        <w:t>SHORT</w:t>
      </w:r>
      <w:r>
        <w:rPr>
          <w:rFonts w:hint="cs"/>
          <w:rtl/>
        </w:rPr>
        <w:t xml:space="preserve">, כפי שהוגדר </w:t>
      </w:r>
      <w:r>
        <w:rPr>
          <w:rFonts w:hint="cs"/>
          <w:rtl/>
        </w:rPr>
        <w:t>בתרגיל.</w:t>
      </w:r>
    </w:p>
    <w:p w:rsidR="00C77032" w:rsidRDefault="00C77032" w:rsidP="00C77032">
      <w:pPr>
        <w:pStyle w:val="a3"/>
        <w:numPr>
          <w:ilvl w:val="0"/>
          <w:numId w:val="1"/>
        </w:numPr>
        <w:rPr>
          <w:rtl/>
        </w:rPr>
      </w:pPr>
      <w:proofErr w:type="spellStart"/>
      <w:proofErr w:type="gramStart"/>
      <w:r w:rsidRPr="00C77032">
        <w:rPr>
          <w:b/>
          <w:bCs/>
        </w:rPr>
        <w:t>setscheduler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הוספנו בדיקה עבור טווח הפרמטרים של </w:t>
      </w:r>
      <w:proofErr w:type="spellStart"/>
      <w:r w:rsidRPr="00A265D6">
        <w:t>requested_time</w:t>
      </w:r>
      <w:proofErr w:type="spellEnd"/>
      <w:r>
        <w:rPr>
          <w:rFonts w:hint="cs"/>
          <w:rtl/>
        </w:rPr>
        <w:t xml:space="preserve"> ו </w:t>
      </w:r>
      <w:proofErr w:type="spellStart"/>
      <w:r w:rsidRPr="00A265D6">
        <w:t>number_of_trials</w:t>
      </w:r>
      <w:proofErr w:type="spellEnd"/>
      <w:r>
        <w:rPr>
          <w:rFonts w:hint="cs"/>
          <w:rtl/>
        </w:rPr>
        <w:t xml:space="preserve"> לפי ההגדרה</w:t>
      </w:r>
      <w:r>
        <w:rPr>
          <w:rFonts w:hint="cs"/>
          <w:rtl/>
        </w:rPr>
        <w:t xml:space="preserve"> בתרגיל. בנוסף הוספנו טיפול עבור תהליך </w:t>
      </w:r>
      <w:r>
        <w:t>other</w:t>
      </w:r>
      <w:r>
        <w:rPr>
          <w:rFonts w:hint="cs"/>
          <w:rtl/>
        </w:rPr>
        <w:t xml:space="preserve"> שרוצה להתחלף עם </w:t>
      </w:r>
      <w:r>
        <w:t>short</w:t>
      </w:r>
      <w:r>
        <w:rPr>
          <w:rFonts w:hint="cs"/>
          <w:rtl/>
        </w:rPr>
        <w:t xml:space="preserve">  - עדכון השדות שלו לפני מעבר ל</w:t>
      </w:r>
      <w:r>
        <w:t>short</w:t>
      </w:r>
      <w:r>
        <w:rPr>
          <w:rFonts w:hint="cs"/>
          <w:rtl/>
        </w:rPr>
        <w:t xml:space="preserve"> תקין</w:t>
      </w:r>
      <w:r>
        <w:rPr>
          <w:rFonts w:hint="cs"/>
          <w:rtl/>
        </w:rPr>
        <w:t>.</w:t>
      </w:r>
    </w:p>
    <w:p w:rsidR="00C77032" w:rsidRDefault="00C77032" w:rsidP="00C77032">
      <w:pPr>
        <w:pStyle w:val="a3"/>
        <w:numPr>
          <w:ilvl w:val="0"/>
          <w:numId w:val="1"/>
        </w:numPr>
        <w:rPr>
          <w:rtl/>
        </w:rPr>
      </w:pPr>
      <w:proofErr w:type="spellStart"/>
      <w:r w:rsidRPr="00C77032">
        <w:rPr>
          <w:b/>
          <w:bCs/>
        </w:rPr>
        <w:t>sys_sched_</w:t>
      </w:r>
      <w:proofErr w:type="gramStart"/>
      <w:r w:rsidRPr="00C77032">
        <w:rPr>
          <w:b/>
          <w:bCs/>
        </w:rPr>
        <w:t>getparam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הוספנו טיפול בשדות של </w:t>
      </w:r>
      <w:proofErr w:type="spellStart"/>
      <w:r w:rsidRPr="006946BA">
        <w:t>number_of_trials</w:t>
      </w:r>
      <w:proofErr w:type="spellEnd"/>
      <w:r>
        <w:rPr>
          <w:rFonts w:hint="cs"/>
          <w:rtl/>
        </w:rPr>
        <w:t xml:space="preserve"> ו </w:t>
      </w:r>
      <w:proofErr w:type="spellStart"/>
      <w:r w:rsidRPr="006946BA">
        <w:t>requested_time</w:t>
      </w:r>
      <w:proofErr w:type="spellEnd"/>
      <w:r>
        <w:rPr>
          <w:rFonts w:hint="cs"/>
          <w:rtl/>
        </w:rPr>
        <w:t>.</w:t>
      </w:r>
    </w:p>
    <w:p w:rsidR="00C77032" w:rsidRDefault="00C77032" w:rsidP="00C77032">
      <w:pPr>
        <w:pStyle w:val="a3"/>
        <w:numPr>
          <w:ilvl w:val="0"/>
          <w:numId w:val="1"/>
        </w:numPr>
        <w:rPr>
          <w:rtl/>
        </w:rPr>
      </w:pPr>
      <w:proofErr w:type="spellStart"/>
      <w:r w:rsidRPr="00C77032">
        <w:rPr>
          <w:b/>
          <w:bCs/>
        </w:rPr>
        <w:t>sys_sched_get_priority_</w:t>
      </w:r>
      <w:proofErr w:type="gramStart"/>
      <w:r w:rsidRPr="00C77032">
        <w:rPr>
          <w:b/>
          <w:bCs/>
        </w:rPr>
        <w:t>max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הוסף טיפול במקרה בו התהליך הוא </w:t>
      </w:r>
      <w:r>
        <w:t>short</w:t>
      </w:r>
      <w:r>
        <w:rPr>
          <w:rFonts w:hint="cs"/>
          <w:rtl/>
        </w:rPr>
        <w:t xml:space="preserve"> שיחזיר 0.</w:t>
      </w:r>
    </w:p>
    <w:p w:rsidR="00785811" w:rsidRPr="00785811" w:rsidRDefault="00C77032" w:rsidP="00C77032">
      <w:pPr>
        <w:pStyle w:val="a3"/>
        <w:numPr>
          <w:ilvl w:val="0"/>
          <w:numId w:val="1"/>
        </w:numPr>
      </w:pPr>
      <w:proofErr w:type="spellStart"/>
      <w:r w:rsidRPr="006946BA">
        <w:rPr>
          <w:b/>
          <w:bCs/>
        </w:rPr>
        <w:t>sys_sched_get_priority_</w:t>
      </w:r>
      <w:proofErr w:type="gramStart"/>
      <w:r w:rsidRPr="006946BA">
        <w:rPr>
          <w:b/>
          <w:bCs/>
        </w:rPr>
        <w:t>min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הוסף טיפול במקרה בו התהליך הוא </w:t>
      </w:r>
      <w:r>
        <w:t>short</w:t>
      </w:r>
      <w:r>
        <w:rPr>
          <w:rFonts w:hint="cs"/>
          <w:rtl/>
        </w:rPr>
        <w:t xml:space="preserve"> שיחזיר 0.</w:t>
      </w:r>
      <w:r>
        <w:rPr>
          <w:rtl/>
        </w:rPr>
        <w:br/>
      </w:r>
    </w:p>
    <w:p w:rsidR="00785811" w:rsidRDefault="00785811" w:rsidP="00785811">
      <w:pPr>
        <w:pStyle w:val="3"/>
        <w:bidi w:val="0"/>
      </w:pPr>
      <w:r w:rsidRPr="00785811">
        <w:t>\</w:t>
      </w:r>
      <w:proofErr w:type="spellStart"/>
      <w:r w:rsidRPr="00785811">
        <w:t>usr</w:t>
      </w:r>
      <w:proofErr w:type="spellEnd"/>
      <w:r w:rsidRPr="00785811">
        <w:t>\</w:t>
      </w:r>
      <w:proofErr w:type="spellStart"/>
      <w:r w:rsidRPr="00785811">
        <w:t>src</w:t>
      </w:r>
      <w:proofErr w:type="spellEnd"/>
      <w:r w:rsidRPr="00785811">
        <w:t>\linux-2.4.18-14custom\kernel</w:t>
      </w:r>
      <w:r>
        <w:t>\</w:t>
      </w:r>
      <w:proofErr w:type="spellStart"/>
      <w:r>
        <w:t>fork.c</w:t>
      </w:r>
      <w:proofErr w:type="spellEnd"/>
    </w:p>
    <w:p w:rsidR="002F2807" w:rsidRDefault="002F2807" w:rsidP="002F2807">
      <w:pPr>
        <w:rPr>
          <w:rtl/>
        </w:rPr>
      </w:pPr>
      <w:r>
        <w:rPr>
          <w:rFonts w:hint="cs"/>
          <w:rtl/>
        </w:rPr>
        <w:t xml:space="preserve">בקובץ זה בפונקציה </w:t>
      </w:r>
      <w:proofErr w:type="spellStart"/>
      <w:r>
        <w:t>do_fork</w:t>
      </w:r>
      <w:proofErr w:type="spellEnd"/>
      <w:r>
        <w:rPr>
          <w:rFonts w:hint="cs"/>
          <w:rtl/>
        </w:rPr>
        <w:t xml:space="preserve"> טיפלנו במקרה בו תהליך </w:t>
      </w:r>
      <w:r>
        <w:t>short</w:t>
      </w:r>
      <w:r>
        <w:rPr>
          <w:rFonts w:hint="cs"/>
          <w:rtl/>
        </w:rPr>
        <w:t xml:space="preserve"> מבצע </w:t>
      </w:r>
      <w:r>
        <w:t>fork</w:t>
      </w:r>
      <w:r>
        <w:rPr>
          <w:rFonts w:hint="cs"/>
          <w:rtl/>
        </w:rPr>
        <w:t xml:space="preserve">. היה עלינו לחשב מחדש את </w:t>
      </w:r>
      <w:proofErr w:type="spellStart"/>
      <w:r>
        <w:t>number_of_trials</w:t>
      </w:r>
      <w:proofErr w:type="spellEnd"/>
      <w:r>
        <w:rPr>
          <w:rFonts w:hint="cs"/>
          <w:rtl/>
        </w:rPr>
        <w:t xml:space="preserve"> הן של הבן והן של האב</w:t>
      </w:r>
      <w:r w:rsidR="005E2F5D">
        <w:rPr>
          <w:rFonts w:hint="cs"/>
          <w:rtl/>
        </w:rPr>
        <w:t xml:space="preserve"> לפי הנוסחה שניתנה</w:t>
      </w:r>
      <w:r>
        <w:rPr>
          <w:rFonts w:hint="cs"/>
          <w:rtl/>
        </w:rPr>
        <w:t>:</w:t>
      </w:r>
    </w:p>
    <w:p w:rsidR="002F2807" w:rsidRDefault="002F2807" w:rsidP="002F2807">
      <w:pPr>
        <w:bidi w:val="0"/>
      </w:pPr>
      <w:r>
        <w:rPr>
          <w:noProof/>
        </w:rPr>
        <w:drawing>
          <wp:inline distT="0" distB="0" distL="0" distR="0" wp14:anchorId="1B30B558" wp14:editId="016EA242">
            <wp:extent cx="5038725" cy="457200"/>
            <wp:effectExtent l="0" t="0" r="952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07" w:rsidRDefault="002F2807" w:rsidP="002F2807">
      <w:pPr>
        <w:bidi w:val="0"/>
      </w:pPr>
      <w:r>
        <w:t xml:space="preserve">                                                      </w:t>
      </w:r>
      <w:r w:rsidRPr="002F2807">
        <w:rPr>
          <w:position w:val="-4"/>
        </w:rPr>
        <w:object w:dxaOrig="120" w:dyaOrig="279">
          <v:shape id="_x0000_i1028" type="#_x0000_t75" style="width:6pt;height:14.25pt" o:ole="">
            <v:imagedata r:id="rId21" o:title=""/>
          </v:shape>
          <o:OLEObject Type="Embed" ProgID="Equation.DSMT4" ShapeID="_x0000_i1028" DrawAspect="Content" ObjectID="_1492423597" r:id="rId22"/>
        </w:object>
      </w:r>
      <w:r>
        <w:t xml:space="preserve"> </w:t>
      </w:r>
    </w:p>
    <w:p w:rsidR="002F2807" w:rsidRDefault="002F2807" w:rsidP="002F2807">
      <w:pPr>
        <w:bidi w:val="0"/>
      </w:pPr>
      <w:r>
        <w:rPr>
          <w:noProof/>
        </w:rPr>
        <w:lastRenderedPageBreak/>
        <w:drawing>
          <wp:inline distT="0" distB="0" distL="0" distR="0" wp14:anchorId="13B36C54" wp14:editId="16DEEE0B">
            <wp:extent cx="5731510" cy="155194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11" w:rsidRDefault="005E2F5D" w:rsidP="005E2F5D">
      <w:pPr>
        <w:pStyle w:val="2"/>
        <w:rPr>
          <w:rtl/>
        </w:rPr>
      </w:pPr>
      <w:r>
        <w:rPr>
          <w:rFonts w:hint="cs"/>
          <w:rtl/>
        </w:rPr>
        <w:t>הגדרת קריאות מערכת</w:t>
      </w:r>
    </w:p>
    <w:p w:rsidR="005E2F5D" w:rsidRDefault="005E2F5D" w:rsidP="005E2F5D">
      <w:pPr>
        <w:rPr>
          <w:rtl/>
        </w:rPr>
      </w:pPr>
      <w:r>
        <w:rPr>
          <w:rFonts w:hint="cs"/>
          <w:rtl/>
        </w:rPr>
        <w:t xml:space="preserve">ההגדרה מצויה בשלושה קבצים: </w:t>
      </w:r>
    </w:p>
    <w:p w:rsidR="005E2F5D" w:rsidRDefault="005E2F5D" w:rsidP="005E2F5D">
      <w:pPr>
        <w:pStyle w:val="3"/>
        <w:bidi w:val="0"/>
      </w:pPr>
      <w:r w:rsidRPr="005E2F5D">
        <w:t>\</w:t>
      </w:r>
      <w:proofErr w:type="spellStart"/>
      <w:r w:rsidRPr="005E2F5D">
        <w:t>usr</w:t>
      </w:r>
      <w:proofErr w:type="spellEnd"/>
      <w:r w:rsidRPr="005E2F5D">
        <w:t>\</w:t>
      </w:r>
      <w:proofErr w:type="spellStart"/>
      <w:r w:rsidRPr="005E2F5D">
        <w:t>src</w:t>
      </w:r>
      <w:proofErr w:type="spellEnd"/>
      <w:r w:rsidRPr="005E2F5D">
        <w:t>\linux-2.4.18-14custom\arch\i386\kernel</w:t>
      </w:r>
      <w:r>
        <w:t>\</w:t>
      </w:r>
      <w:proofErr w:type="spellStart"/>
      <w:r>
        <w:t>entry.S</w:t>
      </w:r>
      <w:proofErr w:type="spellEnd"/>
    </w:p>
    <w:p w:rsidR="005E2F5D" w:rsidRDefault="005E2F5D" w:rsidP="005E2F5D">
      <w:pPr>
        <w:rPr>
          <w:rtl/>
        </w:rPr>
      </w:pPr>
      <w:r>
        <w:rPr>
          <w:rFonts w:hint="cs"/>
          <w:rtl/>
        </w:rPr>
        <w:t>בקובץ זה היה עלינו להקצות שלוש קריאות מערכת נוספות:</w:t>
      </w:r>
    </w:p>
    <w:p w:rsidR="005E2F5D" w:rsidRDefault="005E2F5D" w:rsidP="005E2F5D">
      <w:pPr>
        <w:bidi w:val="0"/>
      </w:pPr>
      <w:r>
        <w:rPr>
          <w:noProof/>
        </w:rPr>
        <w:drawing>
          <wp:inline distT="0" distB="0" distL="0" distR="0" wp14:anchorId="63BA4A50" wp14:editId="69A1E000">
            <wp:extent cx="4752975" cy="70485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5D" w:rsidRDefault="005E2F5D" w:rsidP="005E2F5D">
      <w:pPr>
        <w:pStyle w:val="3"/>
        <w:bidi w:val="0"/>
      </w:pPr>
      <w:r w:rsidRPr="005E2F5D">
        <w:t>\</w:t>
      </w:r>
      <w:proofErr w:type="spellStart"/>
      <w:r w:rsidRPr="005E2F5D">
        <w:t>usr</w:t>
      </w:r>
      <w:proofErr w:type="spellEnd"/>
      <w:r w:rsidRPr="005E2F5D">
        <w:t>\include</w:t>
      </w:r>
      <w:r>
        <w:t>\</w:t>
      </w:r>
      <w:r w:rsidRPr="005E2F5D">
        <w:t>hw2_syscalls.h</w:t>
      </w:r>
    </w:p>
    <w:p w:rsidR="005E2F5D" w:rsidRPr="005E2F5D" w:rsidRDefault="005E2F5D" w:rsidP="005E2F5D">
      <w:pPr>
        <w:rPr>
          <w:rtl/>
        </w:rPr>
      </w:pPr>
      <w:r>
        <w:rPr>
          <w:rFonts w:hint="cs"/>
          <w:rtl/>
        </w:rPr>
        <w:t xml:space="preserve">בקובץ זה הגדרנו את פונקציות המעטפת האחראיות למעבר שבין </w:t>
      </w:r>
      <w:r>
        <w:t>user mode</w:t>
      </w:r>
      <w:r>
        <w:rPr>
          <w:rFonts w:hint="cs"/>
          <w:rtl/>
        </w:rPr>
        <w:t xml:space="preserve"> ל</w:t>
      </w:r>
      <w:r>
        <w:t>kernel mode</w:t>
      </w:r>
      <w:r>
        <w:rPr>
          <w:rFonts w:hint="cs"/>
          <w:rtl/>
        </w:rPr>
        <w:t>.</w:t>
      </w:r>
    </w:p>
    <w:p w:rsidR="005E2F5D" w:rsidRDefault="005E2F5D" w:rsidP="005E2F5D">
      <w:pPr>
        <w:pStyle w:val="3"/>
        <w:bidi w:val="0"/>
      </w:pPr>
      <w:r w:rsidRPr="005E2F5D">
        <w:t>\</w:t>
      </w:r>
      <w:proofErr w:type="spellStart"/>
      <w:r w:rsidRPr="005E2F5D">
        <w:t>usr</w:t>
      </w:r>
      <w:proofErr w:type="spellEnd"/>
      <w:r w:rsidRPr="005E2F5D">
        <w:t>\</w:t>
      </w:r>
      <w:proofErr w:type="spellStart"/>
      <w:r w:rsidRPr="005E2F5D">
        <w:t>src</w:t>
      </w:r>
      <w:proofErr w:type="spellEnd"/>
      <w:r w:rsidRPr="005E2F5D">
        <w:t>\linux-2.4.18-14custom\kernel</w:t>
      </w:r>
      <w:r>
        <w:t>\</w:t>
      </w:r>
      <w:r w:rsidRPr="005E2F5D">
        <w:t>hw2_syscalls.c</w:t>
      </w:r>
    </w:p>
    <w:p w:rsidR="005E2F5D" w:rsidRDefault="005E2F5D" w:rsidP="005E2F5D">
      <w:pPr>
        <w:rPr>
          <w:rtl/>
        </w:rPr>
      </w:pPr>
      <w:r>
        <w:rPr>
          <w:rFonts w:hint="cs"/>
          <w:rtl/>
        </w:rPr>
        <w:t xml:space="preserve">בקובץ זה הוגדרו ממש פונקציות המערכת, בהן השתמשנו בשדות אותם שמרנו </w:t>
      </w:r>
      <w:proofErr w:type="spellStart"/>
      <w:r>
        <w:t>task_struct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r>
        <w:t>runqueue</w:t>
      </w:r>
      <w:proofErr w:type="spellEnd"/>
      <w:r>
        <w:rPr>
          <w:rFonts w:hint="cs"/>
          <w:rtl/>
        </w:rPr>
        <w:t>:</w:t>
      </w:r>
    </w:p>
    <w:p w:rsidR="005E2F5D" w:rsidRDefault="005E2F5D" w:rsidP="005E2F5D">
      <w:pPr>
        <w:bidi w:val="0"/>
      </w:pPr>
      <w:r>
        <w:rPr>
          <w:noProof/>
        </w:rPr>
        <w:drawing>
          <wp:inline distT="0" distB="0" distL="0" distR="0" wp14:anchorId="36CC2724" wp14:editId="7E340CE0">
            <wp:extent cx="2800350" cy="1905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5D" w:rsidRDefault="005E2F5D" w:rsidP="005E2F5D">
      <w:pPr>
        <w:bidi w:val="0"/>
      </w:pPr>
      <w:r>
        <w:rPr>
          <w:noProof/>
        </w:rPr>
        <w:drawing>
          <wp:inline distT="0" distB="0" distL="0" distR="0" wp14:anchorId="26F3C581" wp14:editId="0035434A">
            <wp:extent cx="3267075" cy="161925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5D" w:rsidRDefault="005E2F5D" w:rsidP="005E2F5D">
      <w:pPr>
        <w:bidi w:val="0"/>
      </w:pPr>
      <w:r>
        <w:rPr>
          <w:noProof/>
        </w:rPr>
        <w:drawing>
          <wp:inline distT="0" distB="0" distL="0" distR="0" wp14:anchorId="242AAB39" wp14:editId="7F5006BF">
            <wp:extent cx="3438525" cy="161925"/>
            <wp:effectExtent l="0" t="0" r="952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5D" w:rsidRDefault="005E2F5D" w:rsidP="005E2F5D">
      <w:pPr>
        <w:bidi w:val="0"/>
      </w:pPr>
      <w:r>
        <w:rPr>
          <w:noProof/>
        </w:rPr>
        <w:drawing>
          <wp:inline distT="0" distB="0" distL="0" distR="0" wp14:anchorId="14B2C6A4" wp14:editId="4E96CBFF">
            <wp:extent cx="5429250" cy="200025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5D" w:rsidRPr="005E2F5D" w:rsidRDefault="005E2F5D" w:rsidP="005E2F5D">
      <w:pPr>
        <w:bidi w:val="0"/>
      </w:pPr>
    </w:p>
    <w:p w:rsidR="004A6944" w:rsidRDefault="004A6944" w:rsidP="004A6944">
      <w:pPr>
        <w:pStyle w:val="2"/>
        <w:rPr>
          <w:rtl/>
        </w:rPr>
      </w:pPr>
      <w:r>
        <w:rPr>
          <w:rFonts w:hint="cs"/>
          <w:rtl/>
        </w:rPr>
        <w:t xml:space="preserve">ניטור המידע אודות </w:t>
      </w:r>
      <w:proofErr w:type="spellStart"/>
      <w:r>
        <w:t>context_switch</w:t>
      </w:r>
      <w:proofErr w:type="spellEnd"/>
    </w:p>
    <w:p w:rsidR="004A6944" w:rsidRDefault="007F728E" w:rsidP="004A6944">
      <w:pPr>
        <w:rPr>
          <w:rtl/>
        </w:rPr>
      </w:pPr>
      <w:r>
        <w:rPr>
          <w:rFonts w:hint="cs"/>
          <w:rtl/>
        </w:rPr>
        <w:t>מבנה הנתונים:</w:t>
      </w:r>
    </w:p>
    <w:p w:rsidR="007F728E" w:rsidRDefault="007F728E" w:rsidP="007F728E">
      <w:pPr>
        <w:rPr>
          <w:rtl/>
        </w:rPr>
      </w:pPr>
      <w:r>
        <w:rPr>
          <w:rFonts w:hint="cs"/>
          <w:rtl/>
        </w:rPr>
        <w:t xml:space="preserve">בקובץ </w:t>
      </w:r>
      <w:proofErr w:type="spellStart"/>
      <w:r>
        <w:t>usr</w:t>
      </w:r>
      <w:proofErr w:type="spellEnd"/>
      <w:r>
        <w:t>\</w:t>
      </w:r>
      <w:proofErr w:type="spellStart"/>
      <w:r>
        <w:t>src</w:t>
      </w:r>
      <w:proofErr w:type="spellEnd"/>
      <w:r>
        <w:t>\linux-2.4.18-14custom\kernel\</w:t>
      </w:r>
      <w:proofErr w:type="spellStart"/>
      <w:r>
        <w:t>sched.c</w:t>
      </w:r>
      <w:proofErr w:type="spellEnd"/>
      <w:r>
        <w:rPr>
          <w:rFonts w:hint="cs"/>
          <w:rtl/>
        </w:rPr>
        <w:t>\ הגדרנו מערך השייך ל</w:t>
      </w:r>
      <w:proofErr w:type="spellStart"/>
      <w:r>
        <w:t>runqueue</w:t>
      </w:r>
      <w:proofErr w:type="spellEnd"/>
      <w:r>
        <w:rPr>
          <w:rFonts w:hint="cs"/>
          <w:rtl/>
        </w:rPr>
        <w:t>:</w:t>
      </w:r>
    </w:p>
    <w:p w:rsidR="007F728E" w:rsidRDefault="007F728E" w:rsidP="007F728E">
      <w:pPr>
        <w:bidi w:val="0"/>
      </w:pPr>
      <w:r>
        <w:rPr>
          <w:noProof/>
        </w:rPr>
        <w:drawing>
          <wp:inline distT="0" distB="0" distL="0" distR="0" wp14:anchorId="68565D99" wp14:editId="5C00E428">
            <wp:extent cx="1447800" cy="171450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8E" w:rsidRDefault="007F728E" w:rsidP="007F728E">
      <w:pPr>
        <w:bidi w:val="0"/>
      </w:pPr>
      <w:r>
        <w:t xml:space="preserve">                </w:t>
      </w:r>
      <w:r w:rsidRPr="007F728E">
        <w:rPr>
          <w:position w:val="-4"/>
        </w:rPr>
        <w:object w:dxaOrig="120" w:dyaOrig="279">
          <v:shape id="_x0000_i1029" type="#_x0000_t75" style="width:6pt;height:14.25pt" o:ole="">
            <v:imagedata r:id="rId30" o:title=""/>
          </v:shape>
          <o:OLEObject Type="Embed" ProgID="Equation.DSMT4" ShapeID="_x0000_i1029" DrawAspect="Content" ObjectID="_1492423598" r:id="rId31"/>
        </w:object>
      </w:r>
      <w:r>
        <w:t xml:space="preserve"> </w:t>
      </w:r>
    </w:p>
    <w:p w:rsidR="007F728E" w:rsidRDefault="007F728E" w:rsidP="007F728E">
      <w:pPr>
        <w:bidi w:val="0"/>
      </w:pPr>
      <w:r>
        <w:rPr>
          <w:noProof/>
        </w:rPr>
        <w:drawing>
          <wp:inline distT="0" distB="0" distL="0" distR="0" wp14:anchorId="428C669E" wp14:editId="7E4C4E64">
            <wp:extent cx="4314825" cy="723900"/>
            <wp:effectExtent l="0" t="0" r="9525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8E" w:rsidRDefault="007F728E" w:rsidP="007F728E">
      <w:pPr>
        <w:rPr>
          <w:rtl/>
        </w:rPr>
      </w:pPr>
      <w:proofErr w:type="spellStart"/>
      <w:r>
        <w:rPr>
          <w:rFonts w:hint="cs"/>
          <w:rtl/>
        </w:rPr>
        <w:t>כש</w:t>
      </w:r>
      <w:r>
        <w:t>switch_info_arr</w:t>
      </w:r>
      <w:proofErr w:type="spellEnd"/>
      <w:r>
        <w:rPr>
          <w:rFonts w:hint="cs"/>
          <w:rtl/>
        </w:rPr>
        <w:t xml:space="preserve"> הוא מערך בגודל 150 שיכיל רשומות לגבי החלפות הקשר שנעשות במערכת. הטיפוס </w:t>
      </w:r>
      <w:proofErr w:type="spellStart"/>
      <w:r>
        <w:t>switch_info_t</w:t>
      </w:r>
      <w:proofErr w:type="spellEnd"/>
      <w:r>
        <w:rPr>
          <w:rFonts w:hint="cs"/>
          <w:rtl/>
        </w:rPr>
        <w:t xml:space="preserve"> מוגדר כך:</w:t>
      </w:r>
    </w:p>
    <w:p w:rsidR="007F728E" w:rsidRDefault="007F728E" w:rsidP="007F728E">
      <w:pPr>
        <w:bidi w:val="0"/>
      </w:pPr>
      <w:r>
        <w:rPr>
          <w:noProof/>
        </w:rPr>
        <w:lastRenderedPageBreak/>
        <w:drawing>
          <wp:inline distT="0" distB="0" distL="0" distR="0" wp14:anchorId="63333161" wp14:editId="2C5F5E7B">
            <wp:extent cx="2676525" cy="1571625"/>
            <wp:effectExtent l="0" t="0" r="9525" b="952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8E" w:rsidRDefault="007F728E" w:rsidP="007F728E">
      <w:pPr>
        <w:rPr>
          <w:rtl/>
        </w:rPr>
      </w:pPr>
      <w:r>
        <w:rPr>
          <w:rFonts w:hint="cs"/>
          <w:rtl/>
        </w:rPr>
        <w:t>כלומר, לכל החלפת הקשר נשמרים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>policy</w:t>
      </w:r>
      <w:r>
        <w:rPr>
          <w:rFonts w:hint="cs"/>
          <w:rtl/>
        </w:rPr>
        <w:t xml:space="preserve"> של התהליך הקודם והתהליך הבא, כמו כן את זמן ביצוע החלפת ההקשר והסיבה להחלפת ההקשר.</w:t>
      </w:r>
    </w:p>
    <w:p w:rsidR="00B776E4" w:rsidRDefault="00B776E4" w:rsidP="007F728E">
      <w:pPr>
        <w:rPr>
          <w:rtl/>
        </w:rPr>
      </w:pPr>
      <w:r>
        <w:rPr>
          <w:rFonts w:hint="cs"/>
          <w:rtl/>
        </w:rPr>
        <w:t>עדכון מבנה הנתונים:</w:t>
      </w:r>
    </w:p>
    <w:p w:rsidR="00B776E4" w:rsidRDefault="00B776E4" w:rsidP="007F728E">
      <w:pPr>
        <w:rPr>
          <w:rtl/>
        </w:rPr>
      </w:pPr>
      <w:r>
        <w:rPr>
          <w:rFonts w:hint="cs"/>
          <w:rtl/>
        </w:rPr>
        <w:t xml:space="preserve">הגדרנו פונקציה אליה ניתן לקרוא מכל קובץ מערכת שעושה </w:t>
      </w:r>
      <w:r>
        <w:t>include</w:t>
      </w:r>
      <w:r>
        <w:rPr>
          <w:rFonts w:hint="cs"/>
          <w:rtl/>
        </w:rPr>
        <w:t xml:space="preserve"> ל</w:t>
      </w:r>
      <w:proofErr w:type="spellStart"/>
      <w:r>
        <w:t>sched.h</w:t>
      </w:r>
      <w:proofErr w:type="spellEnd"/>
      <w:r>
        <w:rPr>
          <w:rFonts w:hint="cs"/>
          <w:rtl/>
        </w:rPr>
        <w:t>:</w:t>
      </w:r>
    </w:p>
    <w:p w:rsidR="00B776E4" w:rsidRDefault="00897A89" w:rsidP="00897A89">
      <w:pPr>
        <w:bidi w:val="0"/>
      </w:pPr>
      <w:r>
        <w:rPr>
          <w:noProof/>
        </w:rPr>
        <w:drawing>
          <wp:inline distT="0" distB="0" distL="0" distR="0" wp14:anchorId="597E04C4" wp14:editId="1C2EDC0B">
            <wp:extent cx="4867275" cy="1438275"/>
            <wp:effectExtent l="0" t="0" r="9525" b="952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89" w:rsidRDefault="00897A89" w:rsidP="00897A89">
      <w:pPr>
        <w:rPr>
          <w:rtl/>
        </w:rPr>
      </w:pPr>
      <w:r>
        <w:rPr>
          <w:rFonts w:hint="cs"/>
          <w:rtl/>
        </w:rPr>
        <w:t>כך, בכל מקום שלאחריו יש קריאה ל</w:t>
      </w:r>
      <w:r>
        <w:t>schedule</w:t>
      </w:r>
      <w:r>
        <w:rPr>
          <w:rFonts w:hint="cs"/>
          <w:rtl/>
        </w:rPr>
        <w:t xml:space="preserve">, נעדכן את הסיבה הבאה בגינה עתידה אולי להתרחש החלפת הקשר </w:t>
      </w:r>
      <w:r>
        <w:rPr>
          <w:rtl/>
        </w:rPr>
        <w:t>–</w:t>
      </w:r>
      <w:r>
        <w:rPr>
          <w:rFonts w:hint="cs"/>
          <w:rtl/>
        </w:rPr>
        <w:t xml:space="preserve"> וכמו כן, נעדכן את מונה החלפות ההקשר אם יצרנו תהליך או אם תהליך מת.</w:t>
      </w:r>
    </w:p>
    <w:p w:rsidR="00B776E4" w:rsidRDefault="00BB6F08" w:rsidP="00BB6F08">
      <w:pPr>
        <w:rPr>
          <w:rtl/>
        </w:rPr>
      </w:pPr>
      <w:r>
        <w:rPr>
          <w:rFonts w:hint="cs"/>
          <w:rtl/>
        </w:rPr>
        <w:t>בנוסף הגדרנו פונקציה פנימית ב</w:t>
      </w:r>
      <w:proofErr w:type="spellStart"/>
      <w:r>
        <w:t>sched.c</w:t>
      </w:r>
      <w:proofErr w:type="spellEnd"/>
      <w:r>
        <w:rPr>
          <w:rFonts w:hint="cs"/>
          <w:rtl/>
        </w:rPr>
        <w:t xml:space="preserve"> שנקראת רגע לפני ביצוע החלפת ההקשר ממש:</w:t>
      </w:r>
    </w:p>
    <w:p w:rsidR="00BB6F08" w:rsidRDefault="00BB6F08" w:rsidP="00BB6F08">
      <w:pPr>
        <w:bidi w:val="0"/>
      </w:pPr>
      <w:r>
        <w:rPr>
          <w:noProof/>
        </w:rPr>
        <w:drawing>
          <wp:inline distT="0" distB="0" distL="0" distR="0" wp14:anchorId="47BB5740" wp14:editId="6A37C6FA">
            <wp:extent cx="5731510" cy="2478405"/>
            <wp:effectExtent l="0" t="0" r="254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08" w:rsidRDefault="00BB6F08" w:rsidP="00BB6F08">
      <w:pPr>
        <w:rPr>
          <w:rtl/>
        </w:rPr>
      </w:pPr>
      <w:r>
        <w:rPr>
          <w:rFonts w:hint="cs"/>
          <w:rtl/>
        </w:rPr>
        <w:t xml:space="preserve">בזמן הקריאה לפונקציה, קיים כבר מידע לגבי זהות התהליך המוחלף וכן זהותה התהליך המחליף. כמו כן נעדכן את שדה הזמן. רק אם מונה ההחלפות </w:t>
      </w:r>
      <w:proofErr w:type="spellStart"/>
      <w:r>
        <w:t>rec_switching_remaining</w:t>
      </w:r>
      <w:proofErr w:type="spellEnd"/>
      <w:r>
        <w:rPr>
          <w:rFonts w:hint="cs"/>
          <w:rtl/>
        </w:rPr>
        <w:t xml:space="preserve"> לא התאפס נעדכן את האינדקס </w:t>
      </w:r>
      <w:r>
        <w:t>end</w:t>
      </w:r>
      <w:r>
        <w:rPr>
          <w:rFonts w:hint="cs"/>
          <w:rtl/>
        </w:rPr>
        <w:t xml:space="preserve"> כדי שהרשומה שעודכנה כעת לא תידרס בעת החלפת ההקשר הבאה. נבצע את הקידום של </w:t>
      </w:r>
      <w:proofErr w:type="spellStart"/>
      <w:r>
        <w:t>info_end</w:t>
      </w:r>
      <w:proofErr w:type="spellEnd"/>
      <w:r>
        <w:rPr>
          <w:rFonts w:hint="cs"/>
          <w:rtl/>
        </w:rPr>
        <w:t xml:space="preserve"> וכן של </w:t>
      </w:r>
      <w:proofErr w:type="spellStart"/>
      <w:r>
        <w:t>info_start</w:t>
      </w:r>
      <w:proofErr w:type="spellEnd"/>
      <w:r>
        <w:rPr>
          <w:rFonts w:hint="cs"/>
          <w:rtl/>
        </w:rPr>
        <w:t xml:space="preserve"> באופן </w:t>
      </w:r>
      <w:proofErr w:type="spellStart"/>
      <w:r>
        <w:rPr>
          <w:rFonts w:hint="cs"/>
          <w:rtl/>
        </w:rPr>
        <w:t>ציקלי</w:t>
      </w:r>
      <w:proofErr w:type="spellEnd"/>
      <w:r>
        <w:rPr>
          <w:rFonts w:hint="cs"/>
          <w:rtl/>
        </w:rPr>
        <w:t xml:space="preserve"> באמצעות המאקרו </w:t>
      </w:r>
      <w:r>
        <w:t>INC_INFO</w:t>
      </w:r>
      <w:r>
        <w:rPr>
          <w:rFonts w:hint="cs"/>
          <w:rtl/>
        </w:rPr>
        <w:t>.</w:t>
      </w:r>
    </w:p>
    <w:p w:rsidR="00D845FC" w:rsidRDefault="00D845FC" w:rsidP="00870D58">
      <w:pPr>
        <w:rPr>
          <w:rtl/>
        </w:rPr>
      </w:pPr>
      <w:r>
        <w:rPr>
          <w:rFonts w:hint="cs"/>
          <w:rtl/>
        </w:rPr>
        <w:t>ישנם מקומות שונים בקוד מהם עשויה להתרחש קריאה ל</w:t>
      </w:r>
      <w:r>
        <w:t>schedule</w:t>
      </w:r>
      <w:r>
        <w:rPr>
          <w:rFonts w:hint="cs"/>
          <w:rtl/>
        </w:rPr>
        <w:t>, בכל מקום מעין זה נעדכן את הסיבה בגינה תתרחש החלפת ההקשר</w:t>
      </w:r>
      <w:r w:rsidR="004665E3">
        <w:rPr>
          <w:rFonts w:hint="cs"/>
          <w:rtl/>
        </w:rPr>
        <w:t xml:space="preserve">. נביא </w:t>
      </w:r>
      <w:r w:rsidR="00870D58">
        <w:rPr>
          <w:rFonts w:hint="cs"/>
          <w:rtl/>
        </w:rPr>
        <w:t>דוגמה</w:t>
      </w:r>
      <w:r w:rsidR="004665E3">
        <w:rPr>
          <w:rFonts w:hint="cs"/>
          <w:rtl/>
        </w:rPr>
        <w:t>:</w:t>
      </w:r>
    </w:p>
    <w:p w:rsidR="004665E3" w:rsidRDefault="004665E3" w:rsidP="00BB6F08">
      <w:pPr>
        <w:rPr>
          <w:rtl/>
        </w:rPr>
      </w:pPr>
      <w:r>
        <w:rPr>
          <w:rFonts w:hint="cs"/>
          <w:rtl/>
        </w:rPr>
        <w:lastRenderedPageBreak/>
        <w:t xml:space="preserve">בפונקציה </w:t>
      </w:r>
      <w:proofErr w:type="spellStart"/>
      <w:r>
        <w:t>do_fork</w:t>
      </w:r>
      <w:proofErr w:type="spellEnd"/>
      <w:r>
        <w:rPr>
          <w:rFonts w:hint="cs"/>
          <w:rtl/>
        </w:rPr>
        <w:t>:</w:t>
      </w:r>
    </w:p>
    <w:p w:rsidR="004665E3" w:rsidRDefault="004665E3" w:rsidP="004665E3">
      <w:pPr>
        <w:bidi w:val="0"/>
      </w:pPr>
      <w:r>
        <w:rPr>
          <w:noProof/>
        </w:rPr>
        <w:drawing>
          <wp:inline distT="0" distB="0" distL="0" distR="0" wp14:anchorId="6A1CB1C8" wp14:editId="692416B6">
            <wp:extent cx="3105150" cy="1143000"/>
            <wp:effectExtent l="0" t="0" r="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BA" w:rsidRDefault="004665E3" w:rsidP="00E270D3">
      <w:pPr>
        <w:rPr>
          <w:color w:val="2E74B5" w:themeColor="accent1" w:themeShade="BF"/>
          <w:rtl/>
        </w:rPr>
      </w:pPr>
      <w:r>
        <w:rPr>
          <w:rFonts w:hint="cs"/>
          <w:rtl/>
        </w:rPr>
        <w:t xml:space="preserve">לפני ביצוע פעולות שמהן עשויה להיווצר החלפת הקשר (הדלקת דגל </w:t>
      </w:r>
      <w:proofErr w:type="spellStart"/>
      <w:r>
        <w:t>need_resched</w:t>
      </w:r>
      <w:proofErr w:type="spellEnd"/>
      <w:r>
        <w:rPr>
          <w:rFonts w:hint="cs"/>
          <w:rtl/>
        </w:rPr>
        <w:t xml:space="preserve"> או </w:t>
      </w:r>
      <w:r>
        <w:t>deactivate</w:t>
      </w:r>
      <w:r>
        <w:rPr>
          <w:rFonts w:hint="cs"/>
          <w:rtl/>
        </w:rPr>
        <w:t xml:space="preserve">) נעדכן תחילה את </w:t>
      </w:r>
      <w:proofErr w:type="spellStart"/>
      <w:r>
        <w:t>switch_info_arr</w:t>
      </w:r>
      <w:proofErr w:type="spellEnd"/>
      <w:r>
        <w:rPr>
          <w:rFonts w:hint="cs"/>
          <w:rtl/>
        </w:rPr>
        <w:t xml:space="preserve"> כך שהחלפת ההקשר הבאה תדע שבוצעה בעקבות יצירת תהליך</w:t>
      </w:r>
      <w:r w:rsidR="00D02EDC">
        <w:rPr>
          <w:rFonts w:hint="cs"/>
          <w:rtl/>
        </w:rPr>
        <w:t xml:space="preserve"> </w:t>
      </w:r>
      <w:r w:rsidR="00870D58">
        <w:rPr>
          <w:rFonts w:hint="cs"/>
          <w:rtl/>
        </w:rPr>
        <w:t xml:space="preserve">בפונקציה </w:t>
      </w:r>
      <w:r w:rsidR="00D02EDC">
        <w:rPr>
          <w:rFonts w:hint="cs"/>
          <w:rtl/>
        </w:rPr>
        <w:t>.</w:t>
      </w:r>
      <w:r w:rsidR="00D02EDC">
        <w:rPr>
          <w:rFonts w:hint="cs"/>
          <w:rtl/>
        </w:rPr>
        <w:br/>
      </w:r>
      <w:r w:rsidR="00D02EDC">
        <w:rPr>
          <w:rFonts w:hint="cs"/>
          <w:rtl/>
        </w:rPr>
        <w:br/>
      </w:r>
      <w:r w:rsidR="00D02EDC">
        <w:rPr>
          <w:rFonts w:hint="cs"/>
          <w:rtl/>
        </w:rPr>
        <w:br/>
      </w:r>
      <w:r w:rsidR="006946BA" w:rsidRPr="004B5F61">
        <w:rPr>
          <w:rStyle w:val="20"/>
          <w:rFonts w:hint="cs"/>
          <w:rtl/>
          <w:rPrChange w:id="0" w:author="michal cohen" w:date="2015-05-06T13:19:00Z">
            <w:rPr>
              <w:rFonts w:hint="cs"/>
              <w:color w:val="2E74B5" w:themeColor="accent1" w:themeShade="BF"/>
              <w:rtl/>
            </w:rPr>
          </w:rPrChange>
        </w:rPr>
        <w:t>עמידה בדרישות הסיבוכיות:</w:t>
      </w:r>
    </w:p>
    <w:p w:rsidR="006946BA" w:rsidDel="00C625C5" w:rsidRDefault="004273E2" w:rsidP="00C625C5">
      <w:pPr>
        <w:rPr>
          <w:del w:id="1" w:author="michal cohen" w:date="2015-05-06T13:17:00Z"/>
          <w:rtl/>
        </w:rPr>
      </w:pPr>
      <w:r w:rsidRPr="004273E2">
        <w:rPr>
          <w:rFonts w:hint="cs"/>
          <w:b/>
          <w:bCs/>
          <w:rtl/>
        </w:rPr>
        <w:t>סיבוכיות מקום</w:t>
      </w:r>
      <w:r>
        <w:rPr>
          <w:rFonts w:hint="cs"/>
          <w:rtl/>
        </w:rPr>
        <w:t xml:space="preserve"> : הוספנו 2 </w:t>
      </w:r>
      <w:proofErr w:type="spellStart"/>
      <w:r w:rsidR="00E270D3">
        <w:t>prio_array_t</w:t>
      </w:r>
      <w:proofErr w:type="spellEnd"/>
      <w:r>
        <w:rPr>
          <w:rFonts w:hint="cs"/>
          <w:rtl/>
        </w:rPr>
        <w:t xml:space="preserve"> חדשים, אחד עבור תהליכי </w:t>
      </w:r>
      <w:r>
        <w:t>short</w:t>
      </w:r>
      <w:r>
        <w:rPr>
          <w:rFonts w:hint="cs"/>
          <w:rtl/>
        </w:rPr>
        <w:t xml:space="preserve"> והשני עבור תהליכי </w:t>
      </w:r>
      <w:r>
        <w:t>short overdue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במקרה זה הסיבוכיות נשארת </w:t>
      </w:r>
      <w:r>
        <w:t>O(n)</w:t>
      </w:r>
      <w:r>
        <w:rPr>
          <w:rFonts w:hint="cs"/>
          <w:rtl/>
        </w:rPr>
        <w:t xml:space="preserve"> , מכיוון שהסיבוכיות מקום עבור כל אחד מהתורים שהיו קיימים לפני היא </w:t>
      </w:r>
      <w:r>
        <w:t>O(n)</w:t>
      </w:r>
      <w:r>
        <w:rPr>
          <w:rFonts w:hint="cs"/>
          <w:rtl/>
        </w:rPr>
        <w:t xml:space="preserve"> וגם של 2 התורים שנוספו היא </w:t>
      </w:r>
      <w:r>
        <w:t>O</w:t>
      </w:r>
      <w:bookmarkStart w:id="2" w:name="_GoBack"/>
      <w:bookmarkEnd w:id="2"/>
      <w:r>
        <w:t>(n)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ולכן </w:t>
      </w:r>
      <w:proofErr w:type="spellStart"/>
      <w:r>
        <w:rPr>
          <w:rFonts w:hint="cs"/>
          <w:rtl/>
        </w:rPr>
        <w:t>בסהכ</w:t>
      </w:r>
      <w:proofErr w:type="spellEnd"/>
      <w:r>
        <w:rPr>
          <w:rFonts w:hint="cs"/>
          <w:rtl/>
        </w:rPr>
        <w:t xml:space="preserve"> הסיבוכיות היא </w:t>
      </w:r>
      <w:r>
        <w:t>O(n)</w:t>
      </w:r>
      <w:r>
        <w:rPr>
          <w:rFonts w:hint="cs"/>
          <w:rtl/>
        </w:rPr>
        <w:t>.</w:t>
      </w:r>
      <w:r>
        <w:rPr>
          <w:rFonts w:hint="cs"/>
          <w:rtl/>
        </w:rPr>
        <w:br/>
      </w:r>
      <w:r>
        <w:rPr>
          <w:rFonts w:hint="cs"/>
          <w:rtl/>
        </w:rPr>
        <w:br/>
      </w:r>
      <w:proofErr w:type="spellStart"/>
      <w:r w:rsidR="00E270D3">
        <w:t>switch_info_arr</w:t>
      </w:r>
      <w:proofErr w:type="spellEnd"/>
      <w:r w:rsidR="00E270D3">
        <w:rPr>
          <w:rFonts w:hint="cs"/>
          <w:rtl/>
        </w:rPr>
        <w:t>,</w:t>
      </w:r>
      <w:r>
        <w:rPr>
          <w:rFonts w:hint="cs"/>
          <w:rtl/>
        </w:rPr>
        <w:t xml:space="preserve"> המערך ששומר </w:t>
      </w:r>
      <w:proofErr w:type="spellStart"/>
      <w:r>
        <w:t>recordes</w:t>
      </w:r>
      <w:proofErr w:type="spellEnd"/>
      <w:r>
        <w:rPr>
          <w:rFonts w:hint="cs"/>
          <w:rtl/>
        </w:rPr>
        <w:t xml:space="preserve"> של </w:t>
      </w:r>
      <w:r>
        <w:t>context switches</w:t>
      </w:r>
      <w:r w:rsidR="00E270D3">
        <w:rPr>
          <w:rFonts w:hint="cs"/>
          <w:rtl/>
        </w:rPr>
        <w:t>,</w:t>
      </w:r>
      <w:r>
        <w:rPr>
          <w:rFonts w:hint="cs"/>
          <w:rtl/>
        </w:rPr>
        <w:t xml:space="preserve"> הוא בגודל מקסימלי של 150 ולכן סיבוכיות המקום שלו קבועה ב (1</w:t>
      </w:r>
      <w:proofErr w:type="gramStart"/>
      <w:r>
        <w:rPr>
          <w:rFonts w:hint="cs"/>
          <w:rtl/>
        </w:rPr>
        <w:t>)</w:t>
      </w:r>
      <w:r>
        <w:t>O</w:t>
      </w:r>
      <w:proofErr w:type="gram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  <w:r w:rsidRPr="004273E2">
        <w:rPr>
          <w:rFonts w:hint="cs"/>
          <w:b/>
          <w:bCs/>
          <w:rtl/>
        </w:rPr>
        <w:t>סיבוכיות זמן</w:t>
      </w:r>
      <w:r>
        <w:rPr>
          <w:rFonts w:hint="cs"/>
          <w:rtl/>
        </w:rPr>
        <w:t xml:space="preserve"> : עבור ה</w:t>
      </w:r>
      <w:r w:rsidR="00E270D3">
        <w:rPr>
          <w:rFonts w:hint="cs"/>
          <w:rtl/>
        </w:rPr>
        <w:t xml:space="preserve">פונקציה </w:t>
      </w:r>
      <w:r w:rsidRPr="00C22268">
        <w:rPr>
          <w:b/>
          <w:bCs/>
          <w:u w:val="single"/>
        </w:rPr>
        <w:t>schedule</w:t>
      </w:r>
      <w:r w:rsidR="00E270D3">
        <w:rPr>
          <w:rFonts w:hint="cs"/>
          <w:rtl/>
        </w:rPr>
        <w:t>,</w:t>
      </w:r>
      <w:r w:rsidRPr="00C22268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פעם שרוצים לבחור את התהליך הבא שירוץ מבצעים בדיקה בתורים </w:t>
      </w:r>
      <w:r w:rsidR="00C22268">
        <w:rPr>
          <w:rFonts w:hint="cs"/>
          <w:rtl/>
        </w:rPr>
        <w:t>של ה</w:t>
      </w:r>
      <w:r w:rsidR="00C22268">
        <w:t>active</w:t>
      </w:r>
      <w:r w:rsidR="00C22268">
        <w:rPr>
          <w:rFonts w:hint="cs"/>
          <w:rtl/>
        </w:rPr>
        <w:t xml:space="preserve"> ה</w:t>
      </w:r>
      <w:r w:rsidR="00C22268">
        <w:t>short</w:t>
      </w:r>
      <w:r w:rsidR="00C22268">
        <w:rPr>
          <w:rFonts w:hint="cs"/>
          <w:rtl/>
        </w:rPr>
        <w:t xml:space="preserve"> </w:t>
      </w:r>
      <w:proofErr w:type="spellStart"/>
      <w:r w:rsidR="00C22268">
        <w:rPr>
          <w:rFonts w:hint="cs"/>
          <w:rtl/>
        </w:rPr>
        <w:t>וה</w:t>
      </w:r>
      <w:proofErr w:type="spellEnd"/>
      <w:r w:rsidR="00C22268">
        <w:t>overdue</w:t>
      </w:r>
      <w:ins w:id="3" w:author="michal cohen" w:date="2015-05-06T13:14:00Z">
        <w:r w:rsidR="00E270D3">
          <w:rPr>
            <w:rFonts w:hint="cs"/>
            <w:rtl/>
          </w:rPr>
          <w:t xml:space="preserve"> </w:t>
        </w:r>
        <w:r w:rsidR="00E270D3">
          <w:rPr>
            <w:rFonts w:hint="cs"/>
            <w:rtl/>
          </w:rPr>
          <w:t>אם הם לא ריקים</w:t>
        </w:r>
      </w:ins>
      <w:r w:rsidR="00E270D3">
        <w:rPr>
          <w:rFonts w:hint="cs"/>
          <w:rtl/>
        </w:rPr>
        <w:t>. בדיקה זו נעשית ב</w:t>
      </w:r>
      <m:oMath>
        <m:r>
          <w:ins w:id="4" w:author="michal cohen" w:date="2015-05-06T13:11:00Z">
            <w:rPr>
              <w:rFonts w:ascii="Cambria Math" w:hAnsi="Cambria Math"/>
            </w:rPr>
            <m:t>O</m:t>
          </w:ins>
        </m:r>
        <m:d>
          <m:dPr>
            <m:ctrlPr>
              <w:ins w:id="5" w:author="michal cohen" w:date="2015-05-06T13:11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6" w:author="michal cohen" w:date="2015-05-06T13:11:00Z">
                <w:rPr>
                  <w:rFonts w:ascii="Cambria Math" w:hAnsi="Cambria Math"/>
                </w:rPr>
                <m:t>1</m:t>
              </w:ins>
            </m:r>
          </m:e>
        </m:d>
      </m:oMath>
      <w:r w:rsidR="00C22268">
        <w:rPr>
          <w:rFonts w:hint="cs"/>
          <w:rtl/>
        </w:rPr>
        <w:t xml:space="preserve"> </w:t>
      </w:r>
      <w:ins w:id="7" w:author="michal cohen" w:date="2015-05-06T13:12:00Z">
        <w:r w:rsidR="00E270D3">
          <w:rPr>
            <w:rFonts w:hint="cs"/>
            <w:rtl/>
          </w:rPr>
          <w:t>בזכות שמירת ה</w:t>
        </w:r>
        <w:r w:rsidR="00E270D3">
          <w:t>bitmap</w:t>
        </w:r>
        <w:r w:rsidR="00E270D3">
          <w:rPr>
            <w:rFonts w:hint="cs"/>
            <w:rtl/>
          </w:rPr>
          <w:t xml:space="preserve"> בכל אחד מה</w:t>
        </w:r>
        <w:proofErr w:type="spellStart"/>
        <w:r w:rsidR="00E270D3">
          <w:t>prio_array_t</w:t>
        </w:r>
        <w:proofErr w:type="spellEnd"/>
        <w:r w:rsidR="00E270D3">
          <w:rPr>
            <w:rFonts w:hint="cs"/>
            <w:rtl/>
          </w:rPr>
          <w:t xml:space="preserve"> ובאמצעות הפונקציה </w:t>
        </w:r>
      </w:ins>
      <w:proofErr w:type="spellStart"/>
      <w:ins w:id="8" w:author="michal cohen" w:date="2015-05-06T13:13:00Z">
        <w:r w:rsidR="00E270D3" w:rsidRPr="00E270D3">
          <w:t>sched_find_first_bit</w:t>
        </w:r>
        <w:proofErr w:type="spellEnd"/>
        <w:r w:rsidR="00E270D3">
          <w:rPr>
            <w:rFonts w:hint="cs"/>
            <w:rtl/>
          </w:rPr>
          <w:t>.</w:t>
        </w:r>
      </w:ins>
      <w:ins w:id="9" w:author="michal cohen" w:date="2015-05-06T13:12:00Z">
        <w:r w:rsidR="00E270D3">
          <w:rPr>
            <w:rFonts w:hint="cs"/>
            <w:rtl/>
          </w:rPr>
          <w:t xml:space="preserve"> </w:t>
        </w:r>
      </w:ins>
      <w:del w:id="10" w:author="michal cohen" w:date="2015-05-06T13:14:00Z">
        <w:r w:rsidR="00C22268" w:rsidDel="00E270D3">
          <w:rPr>
            <w:rFonts w:hint="cs"/>
            <w:rtl/>
          </w:rPr>
          <w:delText xml:space="preserve">אם הם לא ריקים </w:delText>
        </w:r>
      </w:del>
      <w:ins w:id="11" w:author="michal cohen" w:date="2015-05-06T13:14:00Z">
        <w:r w:rsidR="00E270D3">
          <w:rPr>
            <w:rFonts w:hint="cs"/>
            <w:rtl/>
          </w:rPr>
          <w:t>כך נוכל לחלץ את התהליך</w:t>
        </w:r>
      </w:ins>
      <w:del w:id="12" w:author="michal cohen" w:date="2015-05-06T13:14:00Z">
        <w:r w:rsidR="00C22268" w:rsidDel="00E270D3">
          <w:rPr>
            <w:rtl/>
          </w:rPr>
          <w:delText>–</w:delText>
        </w:r>
        <w:r w:rsidR="00C22268" w:rsidDel="00E270D3">
          <w:rPr>
            <w:rFonts w:hint="cs"/>
            <w:rtl/>
          </w:rPr>
          <w:delText xml:space="preserve"> אם נותנים את ה</w:delText>
        </w:r>
        <w:r w:rsidR="00C22268" w:rsidDel="00E270D3">
          <w:delText>queue</w:delText>
        </w:r>
        <w:r w:rsidR="00C22268" w:rsidDel="00E270D3">
          <w:rPr>
            <w:rFonts w:hint="cs"/>
            <w:rtl/>
          </w:rPr>
          <w:delText xml:space="preserve"> הנבחר לפי דרישות התרגיל שממנו יתקבל התהליך</w:delText>
        </w:r>
      </w:del>
      <w:r w:rsidR="00C22268">
        <w:rPr>
          <w:rFonts w:hint="cs"/>
          <w:rtl/>
        </w:rPr>
        <w:t xml:space="preserve"> </w:t>
      </w:r>
      <w:r w:rsidR="00C22268">
        <w:t>next</w:t>
      </w:r>
      <w:r w:rsidR="00C22268">
        <w:rPr>
          <w:rFonts w:hint="cs"/>
          <w:rtl/>
        </w:rPr>
        <w:t xml:space="preserve"> הבא שירוץ </w:t>
      </w:r>
      <w:del w:id="13" w:author="michal cohen" w:date="2015-05-06T13:15:00Z">
        <w:r w:rsidR="00C22268" w:rsidDel="00E270D3">
          <w:rPr>
            <w:rtl/>
          </w:rPr>
          <w:delText>–</w:delText>
        </w:r>
        <w:r w:rsidR="00C22268" w:rsidDel="00E270D3">
          <w:rPr>
            <w:rFonts w:hint="cs"/>
            <w:rtl/>
          </w:rPr>
          <w:delText xml:space="preserve"> זה </w:delText>
        </w:r>
      </w:del>
      <w:del w:id="14" w:author="michal cohen" w:date="2015-05-06T13:14:00Z">
        <w:r w:rsidR="00C22268" w:rsidDel="00E270D3">
          <w:rPr>
            <w:rFonts w:hint="cs"/>
            <w:rtl/>
          </w:rPr>
          <w:delText xml:space="preserve">מתבצע </w:delText>
        </w:r>
      </w:del>
      <w:r w:rsidR="00C22268">
        <w:rPr>
          <w:rFonts w:hint="cs"/>
          <w:rtl/>
        </w:rPr>
        <w:t>ב</w:t>
      </w:r>
      <w:r w:rsidR="00C22268">
        <w:t>O(1)</w:t>
      </w:r>
      <w:r w:rsidR="00C22268">
        <w:rPr>
          <w:rFonts w:hint="cs"/>
          <w:rtl/>
        </w:rPr>
        <w:t xml:space="preserve"> </w:t>
      </w:r>
      <w:del w:id="15" w:author="michal cohen" w:date="2015-05-06T13:15:00Z">
        <w:r w:rsidR="00C22268" w:rsidDel="00E270D3">
          <w:rPr>
            <w:rtl/>
          </w:rPr>
          <w:delText>–</w:delText>
        </w:r>
        <w:r w:rsidR="00C22268" w:rsidDel="00E270D3">
          <w:rPr>
            <w:rFonts w:hint="cs"/>
            <w:rtl/>
          </w:rPr>
          <w:delText xml:space="preserve"> מספר קבוע של פעולות.</w:delText>
        </w:r>
      </w:del>
      <w:ins w:id="16" w:author="michal cohen" w:date="2015-05-06T13:15:00Z">
        <w:r w:rsidR="00E270D3">
          <w:rPr>
            <w:rFonts w:hint="cs"/>
            <w:rtl/>
          </w:rPr>
          <w:t>.</w:t>
        </w:r>
      </w:ins>
      <w:del w:id="17" w:author="michal cohen" w:date="2015-05-06T13:15:00Z">
        <w:r w:rsidR="00C22268" w:rsidDel="00E270D3">
          <w:rPr>
            <w:rFonts w:hint="cs"/>
            <w:rtl/>
          </w:rPr>
          <w:br/>
        </w:r>
      </w:del>
      <w:r w:rsidR="00C22268">
        <w:rPr>
          <w:rtl/>
        </w:rPr>
        <w:br/>
      </w:r>
      <w:r w:rsidR="00C22268">
        <w:rPr>
          <w:rFonts w:hint="cs"/>
          <w:rtl/>
        </w:rPr>
        <w:t xml:space="preserve">עבור תהליך שמבצע </w:t>
      </w:r>
      <w:r w:rsidR="00C22268" w:rsidRPr="00C22268">
        <w:rPr>
          <w:b/>
          <w:bCs/>
          <w:u w:val="single"/>
        </w:rPr>
        <w:t>exit</w:t>
      </w:r>
      <w:r w:rsidR="00C22268">
        <w:rPr>
          <w:rFonts w:hint="cs"/>
          <w:rtl/>
        </w:rPr>
        <w:t xml:space="preserve"> </w:t>
      </w:r>
      <w:ins w:id="18" w:author="michal cohen" w:date="2015-05-06T13:15:00Z">
        <w:r w:rsidR="00E270D3">
          <w:rPr>
            <w:rFonts w:hint="cs"/>
            <w:rtl/>
          </w:rPr>
          <w:t xml:space="preserve">או </w:t>
        </w:r>
        <w:r w:rsidR="00E270D3">
          <w:rPr>
            <w:b/>
            <w:bCs/>
            <w:u w:val="single"/>
          </w:rPr>
          <w:t>fork</w:t>
        </w:r>
        <w:r w:rsidR="00E270D3">
          <w:rPr>
            <w:rFonts w:hint="cs"/>
            <w:rtl/>
          </w:rPr>
          <w:t xml:space="preserve"> הכנסות והוצאות ל</w:t>
        </w:r>
        <w:proofErr w:type="spellStart"/>
        <w:r w:rsidR="00E270D3">
          <w:t>runqueue</w:t>
        </w:r>
      </w:ins>
      <w:proofErr w:type="spellEnd"/>
      <w:ins w:id="19" w:author="michal cohen" w:date="2015-05-06T13:16:00Z">
        <w:r w:rsidR="00E270D3">
          <w:rPr>
            <w:rFonts w:hint="cs"/>
            <w:rtl/>
          </w:rPr>
          <w:t xml:space="preserve"> </w:t>
        </w:r>
      </w:ins>
      <w:r w:rsidR="00C22268">
        <w:rPr>
          <w:rFonts w:hint="cs"/>
          <w:rtl/>
        </w:rPr>
        <w:t>מתבצע</w:t>
      </w:r>
      <w:ins w:id="20" w:author="michal cohen" w:date="2015-05-06T13:16:00Z">
        <w:r w:rsidR="00E270D3">
          <w:rPr>
            <w:rFonts w:hint="cs"/>
            <w:rtl/>
          </w:rPr>
          <w:t>ו</w:t>
        </w:r>
      </w:ins>
      <w:ins w:id="21" w:author="michal cohen" w:date="2015-05-06T13:15:00Z">
        <w:r w:rsidR="00E270D3">
          <w:rPr>
            <w:rFonts w:hint="cs"/>
            <w:rtl/>
          </w:rPr>
          <w:t>ת</w:t>
        </w:r>
      </w:ins>
      <w:ins w:id="22" w:author="michal cohen" w:date="2015-05-06T13:16:00Z">
        <w:r w:rsidR="00E270D3">
          <w:rPr>
            <w:rFonts w:hint="cs"/>
            <w:rtl/>
          </w:rPr>
          <w:t xml:space="preserve"> ב</w:t>
        </w:r>
      </w:ins>
      <w:r w:rsidR="00C22268">
        <w:rPr>
          <w:rFonts w:hint="cs"/>
          <w:rtl/>
        </w:rPr>
        <w:t xml:space="preserve"> </w:t>
      </w:r>
      <m:oMath>
        <m:r>
          <w:ins w:id="23" w:author="michal cohen" w:date="2015-05-06T13:16:00Z">
            <w:rPr>
              <w:rFonts w:ascii="Cambria Math" w:hAnsi="Cambria Math"/>
            </w:rPr>
            <m:t>O</m:t>
          </w:ins>
        </m:r>
        <m:d>
          <m:dPr>
            <m:ctrlPr>
              <w:ins w:id="24" w:author="michal cohen" w:date="2015-05-06T13:16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25" w:author="michal cohen" w:date="2015-05-06T13:16:00Z">
                <w:rPr>
                  <w:rFonts w:ascii="Cambria Math" w:hAnsi="Cambria Math"/>
                </w:rPr>
                <m:t>1</m:t>
              </w:ins>
            </m:r>
          </m:e>
        </m:d>
      </m:oMath>
      <w:ins w:id="26" w:author="michal cohen" w:date="2015-05-06T13:16:00Z">
        <w:r w:rsidR="00E270D3">
          <w:rPr>
            <w:rFonts w:hint="cs"/>
            <w:rtl/>
          </w:rPr>
          <w:t xml:space="preserve">  - הוצאות מתחילת התור לפי סדר הגעה, והכנסות אל סוף התור.</w:t>
        </w:r>
      </w:ins>
      <w:del w:id="27" w:author="michal cohen" w:date="2015-05-06T13:17:00Z">
        <w:r w:rsidR="00C22268" w:rsidDel="00E270D3">
          <w:rPr>
            <w:rFonts w:hint="cs"/>
            <w:rtl/>
          </w:rPr>
          <w:delText>עבורו הוצאה שלו מאותו תור שבו הוא רץ ובנוסף ברשימת התהליכים הכוללת של המערכת ועוד מספר פעולות קבוע (שביניהם עדכון ה</w:delText>
        </w:r>
        <w:r w:rsidR="00C22268" w:rsidDel="00E270D3">
          <w:delText>recored</w:delText>
        </w:r>
        <w:r w:rsidR="00C22268" w:rsidDel="00E270D3">
          <w:rPr>
            <w:rFonts w:hint="cs"/>
            <w:rtl/>
          </w:rPr>
          <w:delText>).</w:delText>
        </w:r>
      </w:del>
      <w:r w:rsidR="00C22268">
        <w:rPr>
          <w:rFonts w:hint="cs"/>
          <w:rtl/>
        </w:rPr>
        <w:t xml:space="preserve"> </w:t>
      </w:r>
    </w:p>
    <w:p w:rsidR="00C625C5" w:rsidRDefault="00C625C5" w:rsidP="00E270D3">
      <w:pPr>
        <w:rPr>
          <w:ins w:id="28" w:author="michal cohen" w:date="2015-05-06T13:17:00Z"/>
          <w:rtl/>
        </w:rPr>
      </w:pPr>
    </w:p>
    <w:p w:rsidR="00AD3D4B" w:rsidRDefault="00C22268" w:rsidP="00C625C5">
      <w:pPr>
        <w:rPr>
          <w:rtl/>
        </w:rPr>
      </w:pPr>
      <w:del w:id="29" w:author="michal cohen" w:date="2015-05-06T13:17:00Z">
        <w:r w:rsidRPr="00AD3D4B" w:rsidDel="00C625C5">
          <w:rPr>
            <w:rFonts w:hint="cs"/>
            <w:highlight w:val="red"/>
            <w:rtl/>
          </w:rPr>
          <w:delText xml:space="preserve">עבור תהליך שעובר למצב </w:delText>
        </w:r>
        <w:r w:rsidRPr="00AD3D4B" w:rsidDel="00C625C5">
          <w:rPr>
            <w:b/>
            <w:bCs/>
            <w:highlight w:val="red"/>
            <w:u w:val="single"/>
          </w:rPr>
          <w:delText>wait</w:delText>
        </w:r>
        <w:r w:rsidDel="00C625C5">
          <w:rPr>
            <w:rFonts w:hint="cs"/>
            <w:rtl/>
          </w:rPr>
          <w:delText xml:space="preserve"> </w:delText>
        </w:r>
        <w:r w:rsidR="00AD3D4B" w:rsidDel="00C625C5">
          <w:rPr>
            <w:rFonts w:hint="cs"/>
            <w:rtl/>
          </w:rPr>
          <w:br/>
        </w:r>
      </w:del>
      <w:r w:rsidR="00AD3D4B">
        <w:rPr>
          <w:rFonts w:hint="cs"/>
          <w:rtl/>
        </w:rPr>
        <w:br/>
        <w:t>עבור תהליך ש</w:t>
      </w:r>
      <w:r w:rsidR="00AD3D4B" w:rsidRPr="00AD3D4B">
        <w:rPr>
          <w:rFonts w:hint="cs"/>
          <w:b/>
          <w:bCs/>
          <w:u w:val="single"/>
          <w:rtl/>
        </w:rPr>
        <w:t>עובר מ</w:t>
      </w:r>
      <w:r w:rsidR="00AD3D4B" w:rsidRPr="00AD3D4B">
        <w:rPr>
          <w:b/>
          <w:bCs/>
          <w:u w:val="single"/>
        </w:rPr>
        <w:t>short</w:t>
      </w:r>
      <w:r w:rsidR="00AD3D4B" w:rsidRPr="00AD3D4B">
        <w:rPr>
          <w:rFonts w:hint="cs"/>
          <w:b/>
          <w:bCs/>
          <w:u w:val="single"/>
          <w:rtl/>
        </w:rPr>
        <w:t xml:space="preserve"> ל </w:t>
      </w:r>
      <w:r w:rsidR="00AD3D4B" w:rsidRPr="00AD3D4B">
        <w:rPr>
          <w:b/>
          <w:bCs/>
          <w:u w:val="single"/>
        </w:rPr>
        <w:t>short overdue</w:t>
      </w:r>
      <w:r w:rsidR="00AD3D4B" w:rsidRPr="00AD3D4B">
        <w:rPr>
          <w:rFonts w:hint="cs"/>
          <w:b/>
          <w:bCs/>
          <w:rtl/>
        </w:rPr>
        <w:t xml:space="preserve"> </w:t>
      </w:r>
      <w:r w:rsidR="00AD3D4B">
        <w:rPr>
          <w:rFonts w:hint="cs"/>
          <w:rtl/>
        </w:rPr>
        <w:t>מתבצעת בחירה של התור החדש שהתהליך ירוץ בו</w:t>
      </w:r>
      <w:r w:rsidR="00AD3D4B">
        <w:t xml:space="preserve"> </w:t>
      </w:r>
      <w:r w:rsidR="00AD3D4B">
        <w:rPr>
          <w:rFonts w:hint="cs"/>
          <w:rtl/>
        </w:rPr>
        <w:t xml:space="preserve"> ב-</w:t>
      </w:r>
      <w:r w:rsidR="00AD3D4B">
        <w:t>O(1)</w:t>
      </w:r>
      <w:r w:rsidR="00AD3D4B">
        <w:rPr>
          <w:rFonts w:hint="cs"/>
          <w:rtl/>
        </w:rPr>
        <w:t>,</w:t>
      </w:r>
      <w:r w:rsidR="00AD3D4B">
        <w:rPr>
          <w:rFonts w:hint="cs"/>
          <w:rtl/>
        </w:rPr>
        <w:br/>
        <w:t>הדלקת דגל ופעולות נוספות ב</w:t>
      </w:r>
      <w:r w:rsidR="00AD3D4B">
        <w:t>O(1)</w:t>
      </w:r>
      <w:r w:rsidR="00AD3D4B">
        <w:rPr>
          <w:rFonts w:hint="cs"/>
          <w:rtl/>
        </w:rPr>
        <w:t xml:space="preserve"> </w:t>
      </w:r>
      <w:r w:rsidR="00AD3D4B">
        <w:rPr>
          <w:rtl/>
        </w:rPr>
        <w:t>–</w:t>
      </w:r>
      <w:r w:rsidR="00AD3D4B">
        <w:rPr>
          <w:rFonts w:hint="cs"/>
          <w:rtl/>
        </w:rPr>
        <w:t xml:space="preserve"> סה</w:t>
      </w:r>
      <w:ins w:id="30" w:author="michal cohen" w:date="2015-05-06T13:17:00Z">
        <w:r w:rsidR="00C2136F">
          <w:rPr>
            <w:rFonts w:hint="cs"/>
            <w:rtl/>
          </w:rPr>
          <w:t>"</w:t>
        </w:r>
      </w:ins>
      <w:r w:rsidR="00AD3D4B">
        <w:rPr>
          <w:rFonts w:hint="cs"/>
          <w:rtl/>
        </w:rPr>
        <w:t>כ</w:t>
      </w:r>
      <w:ins w:id="31" w:author="michal cohen" w:date="2015-05-06T13:17:00Z">
        <w:r w:rsidR="00C2136F">
          <w:rPr>
            <w:rFonts w:hint="cs"/>
            <w:rtl/>
          </w:rPr>
          <w:t xml:space="preserve"> המעבר נעשה</w:t>
        </w:r>
      </w:ins>
      <w:r w:rsidR="00AD3D4B">
        <w:rPr>
          <w:rFonts w:hint="cs"/>
          <w:rtl/>
        </w:rPr>
        <w:t xml:space="preserve"> ב</w:t>
      </w:r>
      <w:r w:rsidR="00AD3D4B">
        <w:t xml:space="preserve">O(1) </w:t>
      </w:r>
      <w:r w:rsidR="00AD3D4B">
        <w:rPr>
          <w:rFonts w:hint="cs"/>
          <w:rtl/>
        </w:rPr>
        <w:t>.</w:t>
      </w:r>
      <w:r w:rsidR="00AD3D4B">
        <w:rPr>
          <w:rtl/>
        </w:rPr>
        <w:br/>
      </w:r>
    </w:p>
    <w:p w:rsidR="00AD3D4B" w:rsidRPr="00AD3D4B" w:rsidRDefault="00AD3D4B" w:rsidP="00DE6A06">
      <w:pPr>
        <w:rPr>
          <w:rtl/>
        </w:rPr>
        <w:pPrChange w:id="32" w:author="michal cohen" w:date="2015-05-06T13:19:00Z">
          <w:pPr/>
        </w:pPrChange>
      </w:pPr>
      <w:r>
        <w:rPr>
          <w:rFonts w:hint="cs"/>
          <w:rtl/>
        </w:rPr>
        <w:t xml:space="preserve">עבור תהליך </w:t>
      </w:r>
      <w:r w:rsidRPr="00AD3D4B">
        <w:rPr>
          <w:rFonts w:hint="cs"/>
          <w:b/>
          <w:bCs/>
          <w:u w:val="single"/>
          <w:rtl/>
        </w:rPr>
        <w:t>שעובר מ</w:t>
      </w:r>
      <w:r w:rsidRPr="00AD3D4B">
        <w:rPr>
          <w:b/>
          <w:bCs/>
          <w:u w:val="single"/>
        </w:rPr>
        <w:t>other</w:t>
      </w:r>
      <w:r w:rsidRPr="00AD3D4B">
        <w:rPr>
          <w:rFonts w:hint="cs"/>
          <w:b/>
          <w:bCs/>
          <w:u w:val="single"/>
          <w:rtl/>
        </w:rPr>
        <w:t xml:space="preserve"> ל</w:t>
      </w:r>
      <w:r w:rsidRPr="00AD3D4B">
        <w:rPr>
          <w:b/>
          <w:bCs/>
          <w:u w:val="single"/>
        </w:rPr>
        <w:t>short</w:t>
      </w:r>
      <w:r>
        <w:rPr>
          <w:rFonts w:hint="cs"/>
          <w:rtl/>
        </w:rPr>
        <w:t xml:space="preserve"> מ</w:t>
      </w:r>
      <w:ins w:id="33" w:author="michal cohen" w:date="2015-05-06T13:18:00Z">
        <w:r w:rsidR="00DE6A06">
          <w:rPr>
            <w:rFonts w:hint="cs"/>
            <w:rtl/>
          </w:rPr>
          <w:t>תבצע תחילה שינוי</w:t>
        </w:r>
      </w:ins>
      <w:del w:id="34" w:author="michal cohen" w:date="2015-05-06T13:18:00Z">
        <w:r w:rsidDel="00DE6A06">
          <w:rPr>
            <w:rFonts w:hint="cs"/>
            <w:rtl/>
          </w:rPr>
          <w:delText xml:space="preserve">שנים לו את </w:delText>
        </w:r>
      </w:del>
      <w:ins w:id="35" w:author="michal cohen" w:date="2015-05-06T13:18:00Z">
        <w:r w:rsidR="00DE6A06">
          <w:rPr>
            <w:rFonts w:hint="cs"/>
            <w:rtl/>
          </w:rPr>
          <w:t xml:space="preserve"> </w:t>
        </w:r>
      </w:ins>
      <w:r>
        <w:rPr>
          <w:rFonts w:hint="cs"/>
          <w:rtl/>
        </w:rPr>
        <w:t xml:space="preserve">השדות (כולל </w:t>
      </w:r>
      <w:ins w:id="36" w:author="michal cohen" w:date="2015-05-06T13:18:00Z">
        <w:r w:rsidR="00DE6A06">
          <w:rPr>
            <w:rFonts w:hint="cs"/>
            <w:rtl/>
          </w:rPr>
          <w:t xml:space="preserve">השדה </w:t>
        </w:r>
        <w:r w:rsidR="00DE6A06">
          <w:t>array</w:t>
        </w:r>
        <w:r w:rsidR="00DE6A06">
          <w:rPr>
            <w:rFonts w:hint="cs"/>
            <w:rtl/>
          </w:rPr>
          <w:t xml:space="preserve"> המתאר את ה</w:t>
        </w:r>
      </w:ins>
      <w:del w:id="37" w:author="michal cohen" w:date="2015-05-06T13:18:00Z">
        <w:r w:rsidDel="00DE6A06">
          <w:rPr>
            <w:rFonts w:hint="cs"/>
            <w:rtl/>
          </w:rPr>
          <w:delText xml:space="preserve">לאיזה </w:delText>
        </w:r>
      </w:del>
      <w:r>
        <w:rPr>
          <w:rFonts w:hint="cs"/>
          <w:rtl/>
        </w:rPr>
        <w:t xml:space="preserve">תור </w:t>
      </w:r>
      <w:del w:id="38" w:author="michal cohen" w:date="2015-05-06T13:18:00Z">
        <w:r w:rsidDel="00DE6A06">
          <w:rPr>
            <w:rFonts w:hint="cs"/>
            <w:rtl/>
          </w:rPr>
          <w:delText xml:space="preserve">הוא </w:delText>
        </w:r>
      </w:del>
      <w:ins w:id="39" w:author="michal cohen" w:date="2015-05-06T13:18:00Z">
        <w:r w:rsidR="00DE6A06">
          <w:rPr>
            <w:rFonts w:hint="cs"/>
            <w:rtl/>
          </w:rPr>
          <w:t>אליו שייך</w:t>
        </w:r>
      </w:ins>
      <w:del w:id="40" w:author="michal cohen" w:date="2015-05-06T13:18:00Z">
        <w:r w:rsidDel="00DE6A06">
          <w:rPr>
            <w:rFonts w:hint="cs"/>
            <w:rtl/>
          </w:rPr>
          <w:delText>יכנס</w:delText>
        </w:r>
      </w:del>
      <w:r>
        <w:rPr>
          <w:rFonts w:hint="cs"/>
          <w:rtl/>
        </w:rPr>
        <w:t>) ב</w:t>
      </w:r>
      <w:r>
        <w:t>O(1)</w:t>
      </w:r>
      <w:r>
        <w:rPr>
          <w:rFonts w:hint="cs"/>
          <w:rtl/>
        </w:rPr>
        <w:t xml:space="preserve"> ,</w:t>
      </w:r>
      <w:ins w:id="41" w:author="michal cohen" w:date="2015-05-06T13:18:00Z">
        <w:r w:rsidR="00DE6A06">
          <w:rPr>
            <w:rFonts w:hint="cs"/>
            <w:rtl/>
          </w:rPr>
          <w:t xml:space="preserve"> ולאחר מכן</w:t>
        </w:r>
      </w:ins>
      <w:r>
        <w:rPr>
          <w:rFonts w:hint="cs"/>
          <w:rtl/>
        </w:rPr>
        <w:t xml:space="preserve"> </w:t>
      </w:r>
      <w:ins w:id="42" w:author="michal cohen" w:date="2015-05-06T13:19:00Z">
        <w:r w:rsidR="00DE6A06">
          <w:rPr>
            <w:rFonts w:hint="cs"/>
            <w:rtl/>
          </w:rPr>
          <w:t>מתבצע</w:t>
        </w:r>
      </w:ins>
      <w:del w:id="43" w:author="michal cohen" w:date="2015-05-06T13:19:00Z">
        <w:r w:rsidDel="00DE6A06">
          <w:rPr>
            <w:rFonts w:hint="cs"/>
            <w:rtl/>
          </w:rPr>
          <w:delText>עוברים</w:delText>
        </w:r>
      </w:del>
      <w:r>
        <w:rPr>
          <w:rFonts w:hint="cs"/>
          <w:rtl/>
        </w:rPr>
        <w:t xml:space="preserve"> </w:t>
      </w:r>
      <w:del w:id="44" w:author="michal cohen" w:date="2015-05-06T13:19:00Z">
        <w:r w:rsidDel="00DE6A06">
          <w:rPr>
            <w:rFonts w:hint="cs"/>
            <w:rtl/>
          </w:rPr>
          <w:delText>ל</w:delText>
        </w:r>
      </w:del>
      <w:r>
        <w:t>schedule</w:t>
      </w:r>
      <w:r>
        <w:rPr>
          <w:rFonts w:hint="cs"/>
          <w:rtl/>
        </w:rPr>
        <w:t xml:space="preserve"> שמ</w:t>
      </w:r>
      <w:ins w:id="45" w:author="michal cohen" w:date="2015-05-06T13:19:00Z">
        <w:r w:rsidR="00DE6A06">
          <w:rPr>
            <w:rFonts w:hint="cs"/>
            <w:rtl/>
          </w:rPr>
          <w:t>בצע החלפת הקשר</w:t>
        </w:r>
      </w:ins>
      <w:del w:id="46" w:author="michal cohen" w:date="2015-05-06T13:19:00Z">
        <w:r w:rsidDel="00DE6A06">
          <w:rPr>
            <w:rFonts w:hint="cs"/>
            <w:rtl/>
          </w:rPr>
          <w:delText>חליף</w:delText>
        </w:r>
      </w:del>
      <w:r>
        <w:rPr>
          <w:rFonts w:hint="cs"/>
          <w:rtl/>
        </w:rPr>
        <w:t xml:space="preserve"> </w:t>
      </w:r>
      <w:ins w:id="47" w:author="michal cohen" w:date="2015-05-06T13:19:00Z">
        <w:r w:rsidR="00DE6A06">
          <w:rPr>
            <w:rFonts w:hint="cs"/>
            <w:rtl/>
          </w:rPr>
          <w:t>בין</w:t>
        </w:r>
      </w:ins>
      <w:del w:id="48" w:author="michal cohen" w:date="2015-05-06T13:19:00Z">
        <w:r w:rsidDel="00DE6A06">
          <w:rPr>
            <w:rFonts w:hint="cs"/>
            <w:rtl/>
          </w:rPr>
          <w:delText>את</w:delText>
        </w:r>
      </w:del>
      <w:r>
        <w:rPr>
          <w:rFonts w:hint="cs"/>
          <w:rtl/>
        </w:rPr>
        <w:t xml:space="preserve"> התהליכים ב</w:t>
      </w:r>
      <w:r>
        <w:t>O(1)</w:t>
      </w:r>
      <w:r>
        <w:rPr>
          <w:rFonts w:hint="cs"/>
          <w:rtl/>
        </w:rPr>
        <w:t xml:space="preserve"> כפי שצו</w:t>
      </w:r>
      <w:del w:id="49" w:author="michal cohen" w:date="2015-05-06T13:19:00Z">
        <w:r w:rsidDel="00A71126">
          <w:rPr>
            <w:rFonts w:hint="cs"/>
            <w:rtl/>
          </w:rPr>
          <w:delText>י</w:delText>
        </w:r>
      </w:del>
      <w:r>
        <w:rPr>
          <w:rFonts w:hint="cs"/>
          <w:rtl/>
        </w:rPr>
        <w:t xml:space="preserve">ין </w:t>
      </w:r>
      <w:ins w:id="50" w:author="michal cohen" w:date="2015-05-06T13:19:00Z">
        <w:r w:rsidR="00A71126">
          <w:rPr>
            <w:rFonts w:hint="cs"/>
            <w:rtl/>
          </w:rPr>
          <w:t>ק</w:t>
        </w:r>
      </w:ins>
      <w:del w:id="51" w:author="michal cohen" w:date="2015-05-06T13:19:00Z">
        <w:r w:rsidDel="00A71126">
          <w:rPr>
            <w:rFonts w:hint="cs"/>
            <w:rtl/>
          </w:rPr>
          <w:delText>מק</w:delText>
        </w:r>
      </w:del>
      <w:r>
        <w:rPr>
          <w:rFonts w:hint="cs"/>
          <w:rtl/>
        </w:rPr>
        <w:t>ודם.</w:t>
      </w:r>
    </w:p>
    <w:sectPr w:rsidR="00AD3D4B" w:rsidRPr="00AD3D4B" w:rsidSect="00623A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B1ACA"/>
    <w:multiLevelType w:val="hybridMultilevel"/>
    <w:tmpl w:val="6DCC841C"/>
    <w:lvl w:ilvl="0" w:tplc="5A909F8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l cohen">
    <w15:presenceInfo w15:providerId="Windows Live" w15:userId="4d2479130d5ac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28"/>
    <w:rsid w:val="000D3124"/>
    <w:rsid w:val="0018769C"/>
    <w:rsid w:val="001C6DE6"/>
    <w:rsid w:val="00234795"/>
    <w:rsid w:val="002F2807"/>
    <w:rsid w:val="004273E2"/>
    <w:rsid w:val="004665E3"/>
    <w:rsid w:val="004A6944"/>
    <w:rsid w:val="004B5F61"/>
    <w:rsid w:val="00597FD8"/>
    <w:rsid w:val="005E2F5D"/>
    <w:rsid w:val="00623AFD"/>
    <w:rsid w:val="006946BA"/>
    <w:rsid w:val="00712B53"/>
    <w:rsid w:val="00785811"/>
    <w:rsid w:val="007F728E"/>
    <w:rsid w:val="00870D58"/>
    <w:rsid w:val="0089310A"/>
    <w:rsid w:val="00897A89"/>
    <w:rsid w:val="008D6D1F"/>
    <w:rsid w:val="00976228"/>
    <w:rsid w:val="00A265D6"/>
    <w:rsid w:val="00A44BD9"/>
    <w:rsid w:val="00A71126"/>
    <w:rsid w:val="00AD3D4B"/>
    <w:rsid w:val="00B776E4"/>
    <w:rsid w:val="00BB6F08"/>
    <w:rsid w:val="00BF1EDE"/>
    <w:rsid w:val="00C2136F"/>
    <w:rsid w:val="00C22268"/>
    <w:rsid w:val="00C30D7A"/>
    <w:rsid w:val="00C31D5A"/>
    <w:rsid w:val="00C625C5"/>
    <w:rsid w:val="00C77032"/>
    <w:rsid w:val="00CC794C"/>
    <w:rsid w:val="00D02EDC"/>
    <w:rsid w:val="00D845FC"/>
    <w:rsid w:val="00DC44F6"/>
    <w:rsid w:val="00DE6A06"/>
    <w:rsid w:val="00E270D3"/>
    <w:rsid w:val="00F1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2CF5D-CCA9-432E-A3CD-EF4CF7FE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A6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6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5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6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A69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A6944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7858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F728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7F728E"/>
    <w:rPr>
      <w:rFonts w:ascii="Tahoma" w:hAnsi="Tahoma" w:cs="Tahoma"/>
      <w:sz w:val="18"/>
      <w:szCs w:val="18"/>
    </w:rPr>
  </w:style>
  <w:style w:type="character" w:styleId="a6">
    <w:name w:val="Placeholder Text"/>
    <w:basedOn w:val="a0"/>
    <w:uiPriority w:val="99"/>
    <w:semiHidden/>
    <w:rsid w:val="00E270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34" Type="http://schemas.openxmlformats.org/officeDocument/2006/relationships/image" Target="media/image24.png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oleObject" Target="embeddings/oleObject4.bin"/><Relationship Id="rId27" Type="http://schemas.openxmlformats.org/officeDocument/2006/relationships/image" Target="media/image18.png"/><Relationship Id="rId30" Type="http://schemas.openxmlformats.org/officeDocument/2006/relationships/image" Target="media/image21.wmf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E577B-5A9E-4238-B33A-76DC9AF8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1070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cohen</dc:creator>
  <cp:keywords/>
  <dc:description/>
  <cp:lastModifiedBy>michal cohen</cp:lastModifiedBy>
  <cp:revision>21</cp:revision>
  <dcterms:created xsi:type="dcterms:W3CDTF">2015-05-05T12:27:00Z</dcterms:created>
  <dcterms:modified xsi:type="dcterms:W3CDTF">2015-05-06T10:20:00Z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